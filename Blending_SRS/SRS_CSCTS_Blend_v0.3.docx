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F470" w14:textId="77777777" w:rsidR="00DA6930" w:rsidRDefault="00DA6930">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3FE6129A" w14:textId="77777777" w:rsidR="00DA6930" w:rsidRDefault="00E03FAD">
      <w:pPr>
        <w:pStyle w:val="Title"/>
      </w:pPr>
      <w:r>
        <w:t>Software Requirements Specification</w:t>
      </w:r>
    </w:p>
    <w:p w14:paraId="78647456" w14:textId="77777777" w:rsidR="00DA6930" w:rsidRDefault="00E03FAD">
      <w:pPr>
        <w:pStyle w:val="Title"/>
        <w:spacing w:before="0" w:after="400"/>
        <w:rPr>
          <w:sz w:val="40"/>
          <w:szCs w:val="40"/>
        </w:rPr>
      </w:pPr>
      <w:r>
        <w:rPr>
          <w:sz w:val="40"/>
          <w:szCs w:val="40"/>
        </w:rPr>
        <w:t>For</w:t>
      </w:r>
    </w:p>
    <w:p w14:paraId="40CFF1A4" w14:textId="77777777" w:rsidR="00DA6930" w:rsidRDefault="00E03FAD">
      <w:pPr>
        <w:pBdr>
          <w:top w:val="nil"/>
          <w:left w:val="nil"/>
          <w:bottom w:val="nil"/>
          <w:right w:val="nil"/>
          <w:between w:val="nil"/>
        </w:pBdr>
        <w:jc w:val="right"/>
        <w:rPr>
          <w:rFonts w:ascii="Arial" w:eastAsia="Arial" w:hAnsi="Arial" w:cs="Arial"/>
          <w:b/>
          <w:color w:val="7030A0"/>
          <w:sz w:val="52"/>
          <w:szCs w:val="52"/>
        </w:rPr>
      </w:pPr>
      <w:r>
        <w:rPr>
          <w:rFonts w:ascii="Arial" w:eastAsia="Arial" w:hAnsi="Arial" w:cs="Arial"/>
          <w:b/>
          <w:color w:val="7030A0"/>
          <w:sz w:val="52"/>
          <w:szCs w:val="52"/>
        </w:rPr>
        <w:t xml:space="preserve">Blend Planning </w:t>
      </w:r>
    </w:p>
    <w:p w14:paraId="0475F7B9" w14:textId="77777777" w:rsidR="00DA6930" w:rsidRDefault="00E03FAD">
      <w:pPr>
        <w:pBdr>
          <w:top w:val="nil"/>
          <w:left w:val="nil"/>
          <w:bottom w:val="nil"/>
          <w:right w:val="nil"/>
          <w:between w:val="nil"/>
        </w:pBdr>
        <w:jc w:val="right"/>
        <w:rPr>
          <w:rFonts w:ascii="Arial" w:eastAsia="Arial" w:hAnsi="Arial" w:cs="Arial"/>
          <w:b/>
          <w:color w:val="7030A0"/>
          <w:sz w:val="52"/>
          <w:szCs w:val="52"/>
        </w:rPr>
      </w:pPr>
      <w:r>
        <w:rPr>
          <w:rFonts w:ascii="Arial" w:eastAsia="Arial" w:hAnsi="Arial" w:cs="Arial"/>
          <w:b/>
          <w:color w:val="7030A0"/>
          <w:sz w:val="52"/>
          <w:szCs w:val="52"/>
        </w:rPr>
        <w:t>in</w:t>
      </w:r>
    </w:p>
    <w:p w14:paraId="3CAD3133" w14:textId="77777777" w:rsidR="00DA6930" w:rsidRDefault="00E03FAD">
      <w:pPr>
        <w:pStyle w:val="Title"/>
      </w:pPr>
      <w:r>
        <w:t xml:space="preserve">CSCTS PROJECT </w:t>
      </w:r>
    </w:p>
    <w:p w14:paraId="5B4545D2" w14:textId="77777777" w:rsidR="00DA6930" w:rsidRDefault="00DA6930">
      <w:pPr>
        <w:pBdr>
          <w:top w:val="nil"/>
          <w:left w:val="nil"/>
          <w:bottom w:val="nil"/>
          <w:right w:val="nil"/>
          <w:between w:val="nil"/>
        </w:pBdr>
        <w:spacing w:before="240" w:after="720"/>
        <w:jc w:val="right"/>
        <w:rPr>
          <w:rFonts w:ascii="Arial" w:eastAsia="Arial" w:hAnsi="Arial" w:cs="Arial"/>
          <w:b/>
          <w:color w:val="000000"/>
          <w:sz w:val="28"/>
          <w:szCs w:val="28"/>
        </w:rPr>
      </w:pPr>
    </w:p>
    <w:p w14:paraId="0B947065" w14:textId="77777777" w:rsidR="00DA6930" w:rsidRDefault="00DA6930">
      <w:pPr>
        <w:pBdr>
          <w:top w:val="nil"/>
          <w:left w:val="nil"/>
          <w:bottom w:val="nil"/>
          <w:right w:val="nil"/>
          <w:between w:val="nil"/>
        </w:pBdr>
        <w:spacing w:before="240" w:after="720"/>
        <w:jc w:val="right"/>
        <w:rPr>
          <w:rFonts w:ascii="Arial" w:eastAsia="Arial" w:hAnsi="Arial" w:cs="Arial"/>
          <w:b/>
          <w:color w:val="000000"/>
          <w:sz w:val="28"/>
          <w:szCs w:val="28"/>
        </w:rPr>
      </w:pPr>
    </w:p>
    <w:p w14:paraId="58A883C5" w14:textId="77777777" w:rsidR="00DA6930" w:rsidRDefault="00E03FAD">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Madhusudan </w:t>
      </w:r>
      <w:proofErr w:type="spellStart"/>
      <w:r>
        <w:rPr>
          <w:rFonts w:ascii="Arial" w:eastAsia="Arial" w:hAnsi="Arial" w:cs="Arial"/>
          <w:b/>
          <w:color w:val="000000"/>
          <w:sz w:val="28"/>
          <w:szCs w:val="28"/>
        </w:rPr>
        <w:t>Padmalochan</w:t>
      </w:r>
      <w:proofErr w:type="spellEnd"/>
    </w:p>
    <w:p w14:paraId="53D3F56E" w14:textId="77777777" w:rsidR="00DA6930" w:rsidRDefault="00E03FAD">
      <w:pPr>
        <w:pBdr>
          <w:top w:val="nil"/>
          <w:left w:val="nil"/>
          <w:bottom w:val="nil"/>
          <w:right w:val="nil"/>
          <w:between w:val="nil"/>
        </w:pBdr>
        <w:spacing w:before="240" w:after="720"/>
        <w:jc w:val="right"/>
        <w:rPr>
          <w:rFonts w:ascii="Arial" w:eastAsia="Arial" w:hAnsi="Arial" w:cs="Arial"/>
          <w:b/>
          <w:color w:val="000000"/>
          <w:sz w:val="28"/>
          <w:szCs w:val="28"/>
        </w:rPr>
      </w:pPr>
      <w:proofErr w:type="spellStart"/>
      <w:r>
        <w:rPr>
          <w:rFonts w:ascii="Arial" w:eastAsia="Arial" w:hAnsi="Arial" w:cs="Arial"/>
          <w:b/>
          <w:color w:val="000000"/>
          <w:sz w:val="28"/>
          <w:szCs w:val="28"/>
        </w:rPr>
        <w:t>ELogic</w:t>
      </w:r>
      <w:proofErr w:type="spellEnd"/>
      <w:r>
        <w:rPr>
          <w:rFonts w:ascii="Arial" w:eastAsia="Arial" w:hAnsi="Arial" w:cs="Arial"/>
          <w:b/>
          <w:color w:val="000000"/>
          <w:sz w:val="28"/>
          <w:szCs w:val="28"/>
        </w:rPr>
        <w:t xml:space="preserve"> Square Analytics Pvt Limited</w:t>
      </w:r>
    </w:p>
    <w:p w14:paraId="057B6723" w14:textId="77777777" w:rsidR="00DA6930" w:rsidRDefault="00E03FAD">
      <w:pPr>
        <w:pBdr>
          <w:top w:val="nil"/>
          <w:left w:val="nil"/>
          <w:bottom w:val="nil"/>
          <w:right w:val="nil"/>
          <w:between w:val="nil"/>
        </w:pBdr>
        <w:spacing w:before="240" w:after="720"/>
        <w:jc w:val="right"/>
        <w:rPr>
          <w:rFonts w:ascii="Arial" w:eastAsia="Arial" w:hAnsi="Arial" w:cs="Arial"/>
          <w:b/>
          <w:color w:val="000000"/>
          <w:sz w:val="28"/>
          <w:szCs w:val="28"/>
        </w:rPr>
        <w:sectPr w:rsidR="00DA6930">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29-Nov-2020</w:t>
      </w:r>
    </w:p>
    <w:p w14:paraId="6A306BF3" w14:textId="77777777" w:rsidR="00DA6930" w:rsidRDefault="00E03FAD">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476103482"/>
        <w:docPartObj>
          <w:docPartGallery w:val="Table of Contents"/>
          <w:docPartUnique/>
        </w:docPartObj>
      </w:sdtPr>
      <w:sdtEndPr/>
      <w:sdtContent>
        <w:p w14:paraId="5EAA38FE" w14:textId="77777777" w:rsidR="00DA6930" w:rsidRDefault="00E03FAD">
          <w:pPr>
            <w:pBdr>
              <w:top w:val="nil"/>
              <w:left w:val="nil"/>
              <w:bottom w:val="nil"/>
              <w:right w:val="nil"/>
              <w:between w:val="nil"/>
            </w:pBdr>
            <w:tabs>
              <w:tab w:val="left" w:pos="480"/>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color w:val="000000"/>
            </w:rPr>
            <w:t>Introduction</w:t>
          </w:r>
          <w:r>
            <w:rPr>
              <w:color w:val="000000"/>
            </w:rPr>
            <w:tab/>
            <w:t>1</w:t>
          </w:r>
          <w:r>
            <w:fldChar w:fldCharType="end"/>
          </w:r>
        </w:p>
        <w:p w14:paraId="435961CF"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3znysh7">
            <w:r>
              <w:rPr>
                <w:color w:val="000000"/>
              </w:rPr>
              <w:t>1.1</w:t>
            </w:r>
          </w:hyperlink>
          <w:hyperlink w:anchor="_3znysh7">
            <w:r>
              <w:rPr>
                <w:rFonts w:ascii="Cambria" w:eastAsia="Cambria" w:hAnsi="Cambria" w:cs="Cambria"/>
                <w:color w:val="000000"/>
                <w:sz w:val="22"/>
                <w:szCs w:val="22"/>
              </w:rPr>
              <w:tab/>
            </w:r>
          </w:hyperlink>
          <w:r>
            <w:fldChar w:fldCharType="begin"/>
          </w:r>
          <w:r>
            <w:instrText xml:space="preserve"> PAGEREF _3znysh7 \h </w:instrText>
          </w:r>
          <w:r>
            <w:fldChar w:fldCharType="separate"/>
          </w:r>
          <w:r>
            <w:rPr>
              <w:color w:val="000000"/>
            </w:rPr>
            <w:t>Purpose</w:t>
          </w:r>
          <w:r>
            <w:rPr>
              <w:color w:val="000000"/>
            </w:rPr>
            <w:tab/>
            <w:t>1</w:t>
          </w:r>
          <w:r>
            <w:fldChar w:fldCharType="end"/>
          </w:r>
        </w:p>
        <w:p w14:paraId="570A0D80"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tyjcwt">
            <w:r>
              <w:rPr>
                <w:color w:val="000000"/>
              </w:rPr>
              <w:t>1.2</w:t>
            </w:r>
          </w:hyperlink>
          <w:hyperlink w:anchor="_tyjcwt">
            <w:r>
              <w:rPr>
                <w:rFonts w:ascii="Cambria" w:eastAsia="Cambria" w:hAnsi="Cambria" w:cs="Cambria"/>
                <w:color w:val="000000"/>
                <w:sz w:val="22"/>
                <w:szCs w:val="22"/>
              </w:rPr>
              <w:tab/>
            </w:r>
          </w:hyperlink>
          <w:r>
            <w:fldChar w:fldCharType="begin"/>
          </w:r>
          <w:r>
            <w:instrText xml:space="preserve"> PAGEREF _tyjcwt \h </w:instrText>
          </w:r>
          <w:r>
            <w:fldChar w:fldCharType="separate"/>
          </w:r>
          <w:r>
            <w:rPr>
              <w:color w:val="000000"/>
            </w:rPr>
            <w:t>Document Conventions</w:t>
          </w:r>
          <w:r>
            <w:rPr>
              <w:color w:val="000000"/>
            </w:rPr>
            <w:tab/>
            <w:t>1</w:t>
          </w:r>
          <w:r>
            <w:fldChar w:fldCharType="end"/>
          </w:r>
        </w:p>
        <w:p w14:paraId="37B4D665"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1t3h5sf">
            <w:r>
              <w:rPr>
                <w:color w:val="000000"/>
              </w:rPr>
              <w:t>1.3</w:t>
            </w:r>
          </w:hyperlink>
          <w:hyperlink w:anchor="_1t3h5sf">
            <w:r>
              <w:rPr>
                <w:rFonts w:ascii="Cambria" w:eastAsia="Cambria" w:hAnsi="Cambria" w:cs="Cambria"/>
                <w:color w:val="000000"/>
                <w:sz w:val="22"/>
                <w:szCs w:val="22"/>
              </w:rPr>
              <w:tab/>
            </w:r>
          </w:hyperlink>
          <w:r>
            <w:fldChar w:fldCharType="begin"/>
          </w:r>
          <w:r>
            <w:instrText xml:space="preserve"> PAGEREF _1t3h5sf \h </w:instrText>
          </w:r>
          <w:r>
            <w:fldChar w:fldCharType="separate"/>
          </w:r>
          <w:r>
            <w:rPr>
              <w:color w:val="000000"/>
            </w:rPr>
            <w:t>Intended Audience and Reading Sugges</w:t>
          </w:r>
          <w:r>
            <w:rPr>
              <w:color w:val="000000"/>
            </w:rPr>
            <w:t>tions</w:t>
          </w:r>
          <w:r>
            <w:rPr>
              <w:color w:val="000000"/>
            </w:rPr>
            <w:tab/>
            <w:t>1</w:t>
          </w:r>
          <w:r>
            <w:fldChar w:fldCharType="end"/>
          </w:r>
        </w:p>
        <w:p w14:paraId="2F91B3F0"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2s8eyo1">
            <w:r>
              <w:rPr>
                <w:color w:val="000000"/>
              </w:rPr>
              <w:t>1.4</w:t>
            </w:r>
          </w:hyperlink>
          <w:hyperlink w:anchor="_2s8eyo1">
            <w:r>
              <w:rPr>
                <w:rFonts w:ascii="Cambria" w:eastAsia="Cambria" w:hAnsi="Cambria" w:cs="Cambria"/>
                <w:color w:val="000000"/>
                <w:sz w:val="22"/>
                <w:szCs w:val="22"/>
              </w:rPr>
              <w:tab/>
            </w:r>
          </w:hyperlink>
          <w:r>
            <w:fldChar w:fldCharType="begin"/>
          </w:r>
          <w:r>
            <w:instrText xml:space="preserve"> PAGEREF _2s8eyo1 \h </w:instrText>
          </w:r>
          <w:r>
            <w:fldChar w:fldCharType="separate"/>
          </w:r>
          <w:r>
            <w:rPr>
              <w:color w:val="000000"/>
            </w:rPr>
            <w:t>Product Scope</w:t>
          </w:r>
          <w:r>
            <w:rPr>
              <w:color w:val="000000"/>
            </w:rPr>
            <w:tab/>
            <w:t>1</w:t>
          </w:r>
          <w:r>
            <w:fldChar w:fldCharType="end"/>
          </w:r>
        </w:p>
        <w:p w14:paraId="03B0D076" w14:textId="77777777" w:rsidR="00DA6930" w:rsidRDefault="00E03FAD">
          <w:pPr>
            <w:pBdr>
              <w:top w:val="nil"/>
              <w:left w:val="nil"/>
              <w:bottom w:val="nil"/>
              <w:right w:val="nil"/>
              <w:between w:val="nil"/>
            </w:pBdr>
            <w:tabs>
              <w:tab w:val="left" w:pos="480"/>
              <w:tab w:val="right" w:pos="9350"/>
            </w:tabs>
            <w:spacing w:after="100"/>
            <w:rPr>
              <w:rFonts w:ascii="Cambria" w:eastAsia="Cambria" w:hAnsi="Cambria" w:cs="Cambria"/>
              <w:color w:val="000000"/>
              <w:sz w:val="22"/>
              <w:szCs w:val="22"/>
            </w:rPr>
          </w:pPr>
          <w:hyperlink w:anchor="_3rdcrjn">
            <w:r>
              <w:rPr>
                <w:color w:val="000000"/>
              </w:rPr>
              <w:t>2.</w:t>
            </w:r>
          </w:hyperlink>
          <w:hyperlink w:anchor="_3rdcrjn">
            <w:r>
              <w:rPr>
                <w:rFonts w:ascii="Cambria" w:eastAsia="Cambria" w:hAnsi="Cambria" w:cs="Cambria"/>
                <w:color w:val="000000"/>
                <w:sz w:val="22"/>
                <w:szCs w:val="22"/>
              </w:rPr>
              <w:tab/>
            </w:r>
          </w:hyperlink>
          <w:r>
            <w:fldChar w:fldCharType="begin"/>
          </w:r>
          <w:r>
            <w:instrText xml:space="preserve"> PAGEREF _3rdcrjn \h </w:instrText>
          </w:r>
          <w:r>
            <w:fldChar w:fldCharType="separate"/>
          </w:r>
          <w:r>
            <w:rPr>
              <w:color w:val="000000"/>
            </w:rPr>
            <w:t>Overall Description</w:t>
          </w:r>
          <w:r>
            <w:rPr>
              <w:color w:val="000000"/>
            </w:rPr>
            <w:tab/>
            <w:t>2</w:t>
          </w:r>
          <w:r>
            <w:fldChar w:fldCharType="end"/>
          </w:r>
        </w:p>
        <w:p w14:paraId="313A0347"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35nkun2">
            <w:r>
              <w:rPr>
                <w:color w:val="000000"/>
              </w:rPr>
              <w:t>2.1</w:t>
            </w:r>
          </w:hyperlink>
          <w:hyperlink w:anchor="_35nkun2">
            <w:r>
              <w:rPr>
                <w:rFonts w:ascii="Cambria" w:eastAsia="Cambria" w:hAnsi="Cambria" w:cs="Cambria"/>
                <w:color w:val="000000"/>
                <w:sz w:val="22"/>
                <w:szCs w:val="22"/>
              </w:rPr>
              <w:tab/>
            </w:r>
          </w:hyperlink>
          <w:r>
            <w:fldChar w:fldCharType="begin"/>
          </w:r>
          <w:r>
            <w:instrText xml:space="preserve"> PAGEREF _35nkun2 \h </w:instrText>
          </w:r>
          <w:r>
            <w:fldChar w:fldCharType="separate"/>
          </w:r>
          <w:r>
            <w:rPr>
              <w:color w:val="000000"/>
            </w:rPr>
            <w:t>Product Perspective</w:t>
          </w:r>
          <w:r>
            <w:rPr>
              <w:color w:val="000000"/>
            </w:rPr>
            <w:tab/>
            <w:t>2</w:t>
          </w:r>
          <w:r>
            <w:fldChar w:fldCharType="end"/>
          </w:r>
        </w:p>
        <w:p w14:paraId="199C8E6A"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44sinio">
            <w:r>
              <w:rPr>
                <w:color w:val="000000"/>
              </w:rPr>
              <w:t>2.2</w:t>
            </w:r>
          </w:hyperlink>
          <w:hyperlink w:anchor="_44sinio">
            <w:r>
              <w:rPr>
                <w:rFonts w:ascii="Cambria" w:eastAsia="Cambria" w:hAnsi="Cambria" w:cs="Cambria"/>
                <w:color w:val="000000"/>
                <w:sz w:val="22"/>
                <w:szCs w:val="22"/>
              </w:rPr>
              <w:tab/>
            </w:r>
          </w:hyperlink>
          <w:r>
            <w:fldChar w:fldCharType="begin"/>
          </w:r>
          <w:r>
            <w:instrText xml:space="preserve"> PAGEREF _44sinio \h </w:instrText>
          </w:r>
          <w:r>
            <w:fldChar w:fldCharType="separate"/>
          </w:r>
          <w:r>
            <w:rPr>
              <w:color w:val="000000"/>
            </w:rPr>
            <w:t>Product Functions</w:t>
          </w:r>
          <w:r>
            <w:rPr>
              <w:color w:val="000000"/>
            </w:rPr>
            <w:tab/>
            <w:t>2</w:t>
          </w:r>
          <w:r>
            <w:fldChar w:fldCharType="end"/>
          </w:r>
        </w:p>
        <w:p w14:paraId="26104742" w14:textId="77777777" w:rsidR="00DA6930" w:rsidRDefault="00E03FAD">
          <w:pPr>
            <w:pBdr>
              <w:top w:val="nil"/>
              <w:left w:val="nil"/>
              <w:bottom w:val="nil"/>
              <w:right w:val="nil"/>
              <w:between w:val="nil"/>
            </w:pBdr>
            <w:tabs>
              <w:tab w:val="left" w:pos="1320"/>
              <w:tab w:val="right" w:pos="9350"/>
            </w:tabs>
            <w:spacing w:after="100"/>
            <w:ind w:left="480"/>
            <w:rPr>
              <w:rFonts w:ascii="Cambria" w:eastAsia="Cambria" w:hAnsi="Cambria" w:cs="Cambria"/>
              <w:color w:val="000000"/>
              <w:sz w:val="22"/>
              <w:szCs w:val="22"/>
            </w:rPr>
          </w:pPr>
          <w:hyperlink w:anchor="_2jxsxqh">
            <w:r>
              <w:rPr>
                <w:color w:val="000000"/>
              </w:rPr>
              <w:t xml:space="preserve">2.2.1 </w:t>
            </w:r>
          </w:hyperlink>
          <w:hyperlink w:anchor="_2jxsxqh">
            <w:r>
              <w:rPr>
                <w:rFonts w:ascii="Cambria" w:eastAsia="Cambria" w:hAnsi="Cambria" w:cs="Cambria"/>
                <w:color w:val="000000"/>
                <w:sz w:val="22"/>
                <w:szCs w:val="22"/>
              </w:rPr>
              <w:tab/>
            </w:r>
          </w:hyperlink>
          <w:r>
            <w:fldChar w:fldCharType="begin"/>
          </w:r>
          <w:r>
            <w:instrText xml:space="preserve"> PAGEREF _2jxsxqh \h </w:instrText>
          </w:r>
          <w:r>
            <w:fldChar w:fldCharType="separate"/>
          </w:r>
          <w:r>
            <w:rPr>
              <w:color w:val="000000"/>
            </w:rPr>
            <w:t>SECTION-1 DETAILS: CREATE BLEND PLAN</w:t>
          </w:r>
          <w:r>
            <w:rPr>
              <w:color w:val="000000"/>
            </w:rPr>
            <w:tab/>
            <w:t>2</w:t>
          </w:r>
          <w:r>
            <w:fldChar w:fldCharType="end"/>
          </w:r>
        </w:p>
        <w:p w14:paraId="598A8525"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z337ya">
            <w:r>
              <w:rPr>
                <w:color w:val="000000"/>
              </w:rPr>
              <w:t>a) Set Target output &amp; Input parameters for resource constraints</w:t>
            </w:r>
            <w:r>
              <w:rPr>
                <w:color w:val="000000"/>
              </w:rPr>
              <w:tab/>
              <w:t>2</w:t>
            </w:r>
          </w:hyperlink>
        </w:p>
        <w:p w14:paraId="3222B1F0"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3j2qqm3">
            <w:r>
              <w:rPr>
                <w:color w:val="000000"/>
              </w:rPr>
              <w:t>b) Enter LIFO feed: Add Rake/ Truck Tippler</w:t>
            </w:r>
            <w:r>
              <w:rPr>
                <w:color w:val="000000"/>
              </w:rPr>
              <w:tab/>
              <w:t>2</w:t>
            </w:r>
          </w:hyperlink>
        </w:p>
        <w:p w14:paraId="78110153"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1y810tw">
            <w:r>
              <w:rPr>
                <w:color w:val="000000"/>
              </w:rPr>
              <w:t>c) Confirm usable stockpiles</w:t>
            </w:r>
            <w:r>
              <w:rPr>
                <w:color w:val="000000"/>
              </w:rPr>
              <w:tab/>
              <w:t>2</w:t>
            </w:r>
          </w:hyperlink>
        </w:p>
        <w:p w14:paraId="3F6CD5BF"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4i7ojhp">
            <w:r>
              <w:rPr>
                <w:color w:val="000000"/>
              </w:rPr>
              <w:t>d) Submit Blend Inputs to the Engine</w:t>
            </w:r>
            <w:r>
              <w:rPr>
                <w:color w:val="000000"/>
              </w:rPr>
              <w:tab/>
              <w:t>2</w:t>
            </w:r>
          </w:hyperlink>
        </w:p>
        <w:p w14:paraId="4D50DF52" w14:textId="77777777" w:rsidR="00DA6930" w:rsidRDefault="00E03FA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1ci93xb">
            <w:r>
              <w:rPr>
                <w:color w:val="000000"/>
              </w:rPr>
              <w:t>2.2.2. SECTION-2 DETAILS: GENERATE BLEND PLAN</w:t>
            </w:r>
            <w:r>
              <w:rPr>
                <w:color w:val="000000"/>
              </w:rPr>
              <w:tab/>
              <w:t>3</w:t>
            </w:r>
          </w:hyperlink>
        </w:p>
        <w:p w14:paraId="32942BF3"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3whwml4">
            <w:r>
              <w:rPr>
                <w:color w:val="000000"/>
              </w:rPr>
              <w:t>a) Set the Run Mode</w:t>
            </w:r>
            <w:r>
              <w:rPr>
                <w:color w:val="000000"/>
              </w:rPr>
              <w:tab/>
              <w:t>3</w:t>
            </w:r>
          </w:hyperlink>
        </w:p>
        <w:p w14:paraId="7966D6FA"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2bn6wsx">
            <w:r>
              <w:rPr>
                <w:color w:val="000000"/>
              </w:rPr>
              <w:t>b) Set the Model Optimization Type</w:t>
            </w:r>
            <w:r>
              <w:rPr>
                <w:color w:val="000000"/>
              </w:rPr>
              <w:tab/>
              <w:t>3</w:t>
            </w:r>
          </w:hyperlink>
        </w:p>
        <w:p w14:paraId="79521C85"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3as4poj">
            <w:r>
              <w:rPr>
                <w:color w:val="000000"/>
              </w:rPr>
              <w:t>c) Generate &amp; Compare various Blend Plans through System</w:t>
            </w:r>
            <w:r>
              <w:rPr>
                <w:color w:val="000000"/>
              </w:rPr>
              <w:tab/>
              <w:t>3</w:t>
            </w:r>
          </w:hyperlink>
        </w:p>
        <w:p w14:paraId="5E1D0324" w14:textId="77777777" w:rsidR="00DA6930" w:rsidRDefault="00E03FAD">
          <w:pPr>
            <w:pBdr>
              <w:top w:val="nil"/>
              <w:left w:val="nil"/>
              <w:bottom w:val="nil"/>
              <w:right w:val="nil"/>
              <w:between w:val="nil"/>
            </w:pBdr>
            <w:tabs>
              <w:tab w:val="right" w:pos="9350"/>
            </w:tabs>
            <w:spacing w:after="100"/>
            <w:ind w:left="720"/>
            <w:rPr>
              <w:rFonts w:ascii="Cambria" w:eastAsia="Cambria" w:hAnsi="Cambria" w:cs="Cambria"/>
              <w:color w:val="000000"/>
              <w:sz w:val="22"/>
              <w:szCs w:val="22"/>
            </w:rPr>
          </w:pPr>
          <w:hyperlink w:anchor="_1pxezwc">
            <w:r>
              <w:rPr>
                <w:color w:val="000000"/>
              </w:rPr>
              <w:t>d) Review the Selected Blend Plan (Create &amp; Overwrite with a Manual Plan) and App</w:t>
            </w:r>
            <w:r>
              <w:rPr>
                <w:color w:val="000000"/>
              </w:rPr>
              <w:t>rove</w:t>
            </w:r>
            <w:r>
              <w:rPr>
                <w:color w:val="000000"/>
              </w:rPr>
              <w:tab/>
              <w:t>3</w:t>
            </w:r>
          </w:hyperlink>
        </w:p>
        <w:p w14:paraId="1A0E5A6A" w14:textId="77777777" w:rsidR="00DA6930" w:rsidRDefault="00E03FA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49x2ik5">
            <w:r>
              <w:rPr>
                <w:color w:val="000000"/>
              </w:rPr>
              <w:t>2.2.3. SECTION-3 DETAILS: PLAN REPORTS</w:t>
            </w:r>
            <w:r>
              <w:rPr>
                <w:color w:val="000000"/>
              </w:rPr>
              <w:tab/>
              <w:t>3</w:t>
            </w:r>
          </w:hyperlink>
        </w:p>
        <w:p w14:paraId="33AF6249"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2p2csry">
            <w:r>
              <w:rPr>
                <w:color w:val="000000"/>
              </w:rPr>
              <w:t>2.3</w:t>
            </w:r>
          </w:hyperlink>
          <w:hyperlink w:anchor="_2p2csry">
            <w:r>
              <w:rPr>
                <w:rFonts w:ascii="Cambria" w:eastAsia="Cambria" w:hAnsi="Cambria" w:cs="Cambria"/>
                <w:color w:val="000000"/>
                <w:sz w:val="22"/>
                <w:szCs w:val="22"/>
              </w:rPr>
              <w:tab/>
            </w:r>
          </w:hyperlink>
          <w:r>
            <w:fldChar w:fldCharType="begin"/>
          </w:r>
          <w:r>
            <w:instrText xml:space="preserve"> PAGEREF _2p2csry \h </w:instrText>
          </w:r>
          <w:r>
            <w:fldChar w:fldCharType="separate"/>
          </w:r>
          <w:r>
            <w:rPr>
              <w:color w:val="000000"/>
            </w:rPr>
            <w:t>User Classes and Characteristics</w:t>
          </w:r>
          <w:r>
            <w:rPr>
              <w:color w:val="000000"/>
            </w:rPr>
            <w:tab/>
            <w:t>4</w:t>
          </w:r>
          <w:r>
            <w:fldChar w:fldCharType="end"/>
          </w:r>
        </w:p>
        <w:p w14:paraId="6A5A52D3" w14:textId="77777777" w:rsidR="00DA6930" w:rsidRDefault="00E03FAD">
          <w:pPr>
            <w:pBdr>
              <w:top w:val="nil"/>
              <w:left w:val="nil"/>
              <w:bottom w:val="nil"/>
              <w:right w:val="nil"/>
              <w:between w:val="nil"/>
            </w:pBdr>
            <w:tabs>
              <w:tab w:val="left" w:pos="1320"/>
              <w:tab w:val="right" w:pos="9350"/>
            </w:tabs>
            <w:spacing w:after="100"/>
            <w:ind w:left="480"/>
            <w:rPr>
              <w:rFonts w:ascii="Cambria" w:eastAsia="Cambria" w:hAnsi="Cambria" w:cs="Cambria"/>
              <w:color w:val="000000"/>
              <w:sz w:val="22"/>
              <w:szCs w:val="22"/>
            </w:rPr>
          </w:pPr>
          <w:hyperlink w:anchor="_147n2zr">
            <w:r>
              <w:rPr>
                <w:color w:val="000000"/>
              </w:rPr>
              <w:t>2.3.1</w:t>
            </w:r>
          </w:hyperlink>
          <w:hyperlink w:anchor="_147n2zr">
            <w:r>
              <w:rPr>
                <w:rFonts w:ascii="Cambria" w:eastAsia="Cambria" w:hAnsi="Cambria" w:cs="Cambria"/>
                <w:color w:val="000000"/>
                <w:sz w:val="22"/>
                <w:szCs w:val="22"/>
              </w:rPr>
              <w:tab/>
            </w:r>
          </w:hyperlink>
          <w:r>
            <w:fldChar w:fldCharType="begin"/>
          </w:r>
          <w:r>
            <w:instrText xml:space="preserve"> PAGEREF _147n2zr \h </w:instrText>
          </w:r>
          <w:r>
            <w:fldChar w:fldCharType="separate"/>
          </w:r>
          <w:r>
            <w:rPr>
              <w:color w:val="000000"/>
            </w:rPr>
            <w:t>Blend plan creation</w:t>
          </w:r>
          <w:r>
            <w:rPr>
              <w:color w:val="000000"/>
            </w:rPr>
            <w:tab/>
            <w:t>4</w:t>
          </w:r>
          <w:r>
            <w:fldChar w:fldCharType="end"/>
          </w:r>
        </w:p>
        <w:p w14:paraId="26284D5C" w14:textId="77777777" w:rsidR="00DA6930" w:rsidRDefault="00E03FAD">
          <w:pPr>
            <w:pBdr>
              <w:top w:val="nil"/>
              <w:left w:val="nil"/>
              <w:bottom w:val="nil"/>
              <w:right w:val="nil"/>
              <w:between w:val="nil"/>
            </w:pBdr>
            <w:tabs>
              <w:tab w:val="left" w:pos="1320"/>
              <w:tab w:val="right" w:pos="9350"/>
            </w:tabs>
            <w:spacing w:after="100"/>
            <w:ind w:left="480"/>
            <w:rPr>
              <w:rFonts w:ascii="Cambria" w:eastAsia="Cambria" w:hAnsi="Cambria" w:cs="Cambria"/>
              <w:color w:val="000000"/>
              <w:sz w:val="22"/>
              <w:szCs w:val="22"/>
            </w:rPr>
          </w:pPr>
          <w:hyperlink w:anchor="_3o7alnk">
            <w:r>
              <w:rPr>
                <w:color w:val="000000"/>
              </w:rPr>
              <w:t>2.3.2</w:t>
            </w:r>
          </w:hyperlink>
          <w:hyperlink w:anchor="_3o7alnk">
            <w:r>
              <w:rPr>
                <w:rFonts w:ascii="Cambria" w:eastAsia="Cambria" w:hAnsi="Cambria" w:cs="Cambria"/>
                <w:color w:val="000000"/>
                <w:sz w:val="22"/>
                <w:szCs w:val="22"/>
              </w:rPr>
              <w:tab/>
            </w:r>
          </w:hyperlink>
          <w:r>
            <w:fldChar w:fldCharType="begin"/>
          </w:r>
          <w:r>
            <w:instrText xml:space="preserve"> PAGEREF _3o7alnk \h </w:instrText>
          </w:r>
          <w:r>
            <w:fldChar w:fldCharType="separate"/>
          </w:r>
          <w:r>
            <w:rPr>
              <w:color w:val="000000"/>
            </w:rPr>
            <w:t>Workflows</w:t>
          </w:r>
          <w:r>
            <w:rPr>
              <w:color w:val="000000"/>
            </w:rPr>
            <w:tab/>
            <w:t>6</w:t>
          </w:r>
          <w:r>
            <w:fldChar w:fldCharType="end"/>
          </w:r>
        </w:p>
        <w:p w14:paraId="732C7AB1"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ihv636">
            <w:r>
              <w:rPr>
                <w:color w:val="000000"/>
              </w:rPr>
              <w:t>2.4</w:t>
            </w:r>
          </w:hyperlink>
          <w:hyperlink w:anchor="_ihv636">
            <w:r>
              <w:rPr>
                <w:rFonts w:ascii="Cambria" w:eastAsia="Cambria" w:hAnsi="Cambria" w:cs="Cambria"/>
                <w:color w:val="000000"/>
                <w:sz w:val="22"/>
                <w:szCs w:val="22"/>
              </w:rPr>
              <w:tab/>
            </w:r>
          </w:hyperlink>
          <w:r>
            <w:fldChar w:fldCharType="begin"/>
          </w:r>
          <w:r>
            <w:instrText xml:space="preserve"> PAGEREF _ihv636 \h </w:instrText>
          </w:r>
          <w:r>
            <w:fldChar w:fldCharType="separate"/>
          </w:r>
          <w:r>
            <w:rPr>
              <w:color w:val="000000"/>
            </w:rPr>
            <w:t>Operating Environment</w:t>
          </w:r>
          <w:r>
            <w:rPr>
              <w:color w:val="000000"/>
            </w:rPr>
            <w:tab/>
            <w:t>7</w:t>
          </w:r>
          <w:r>
            <w:fldChar w:fldCharType="end"/>
          </w:r>
        </w:p>
        <w:p w14:paraId="0C6BC1F4"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32hioqz">
            <w:r>
              <w:rPr>
                <w:color w:val="000000"/>
              </w:rPr>
              <w:t>2.5</w:t>
            </w:r>
          </w:hyperlink>
          <w:hyperlink w:anchor="_32hioqz">
            <w:r>
              <w:rPr>
                <w:rFonts w:ascii="Cambria" w:eastAsia="Cambria" w:hAnsi="Cambria" w:cs="Cambria"/>
                <w:color w:val="000000"/>
                <w:sz w:val="22"/>
                <w:szCs w:val="22"/>
              </w:rPr>
              <w:tab/>
            </w:r>
          </w:hyperlink>
          <w:r>
            <w:fldChar w:fldCharType="begin"/>
          </w:r>
          <w:r>
            <w:instrText xml:space="preserve"> PAGEREF _32hioqz \h </w:instrText>
          </w:r>
          <w:r>
            <w:fldChar w:fldCharType="separate"/>
          </w:r>
          <w:r>
            <w:rPr>
              <w:color w:val="000000"/>
            </w:rPr>
            <w:t>Design and Implementation Constraints</w:t>
          </w:r>
          <w:r>
            <w:rPr>
              <w:color w:val="000000"/>
            </w:rPr>
            <w:tab/>
            <w:t>7</w:t>
          </w:r>
          <w:r>
            <w:fldChar w:fldCharType="end"/>
          </w:r>
        </w:p>
        <w:p w14:paraId="1CFC659D"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1hmsyys">
            <w:r>
              <w:rPr>
                <w:color w:val="000000"/>
              </w:rPr>
              <w:t>2.6</w:t>
            </w:r>
          </w:hyperlink>
          <w:hyperlink w:anchor="_1hmsyys">
            <w:r>
              <w:rPr>
                <w:rFonts w:ascii="Cambria" w:eastAsia="Cambria" w:hAnsi="Cambria" w:cs="Cambria"/>
                <w:color w:val="000000"/>
                <w:sz w:val="22"/>
                <w:szCs w:val="22"/>
              </w:rPr>
              <w:tab/>
            </w:r>
          </w:hyperlink>
          <w:r>
            <w:fldChar w:fldCharType="begin"/>
          </w:r>
          <w:r>
            <w:instrText xml:space="preserve"> PAGEREF _1hmsyys \h </w:instrText>
          </w:r>
          <w:r>
            <w:fldChar w:fldCharType="separate"/>
          </w:r>
          <w:r>
            <w:rPr>
              <w:color w:val="000000"/>
            </w:rPr>
            <w:t>User Documentation</w:t>
          </w:r>
          <w:r>
            <w:rPr>
              <w:color w:val="000000"/>
            </w:rPr>
            <w:tab/>
            <w:t>7</w:t>
          </w:r>
          <w:r>
            <w:fldChar w:fldCharType="end"/>
          </w:r>
        </w:p>
        <w:p w14:paraId="19D305D0"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41mghml">
            <w:r>
              <w:rPr>
                <w:color w:val="000000"/>
              </w:rPr>
              <w:t>2.7</w:t>
            </w:r>
          </w:hyperlink>
          <w:hyperlink w:anchor="_41mghml">
            <w:r>
              <w:rPr>
                <w:rFonts w:ascii="Cambria" w:eastAsia="Cambria" w:hAnsi="Cambria" w:cs="Cambria"/>
                <w:color w:val="000000"/>
                <w:sz w:val="22"/>
                <w:szCs w:val="22"/>
              </w:rPr>
              <w:tab/>
            </w:r>
          </w:hyperlink>
          <w:r>
            <w:fldChar w:fldCharType="begin"/>
          </w:r>
          <w:r>
            <w:instrText xml:space="preserve"> PAGEREF _41mghml \h </w:instrText>
          </w:r>
          <w:r>
            <w:fldChar w:fldCharType="separate"/>
          </w:r>
          <w:r>
            <w:rPr>
              <w:color w:val="000000"/>
            </w:rPr>
            <w:t>Assumptions and Dependencies</w:t>
          </w:r>
          <w:r>
            <w:rPr>
              <w:color w:val="000000"/>
            </w:rPr>
            <w:tab/>
            <w:t>7</w:t>
          </w:r>
          <w:r>
            <w:fldChar w:fldCharType="end"/>
          </w:r>
        </w:p>
        <w:p w14:paraId="4F92C4DE" w14:textId="77777777" w:rsidR="00DA6930" w:rsidRDefault="00E03FA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2grqrue">
            <w:r>
              <w:rPr>
                <w:color w:val="000000"/>
              </w:rPr>
              <w:t>2.7.1 . Proper Configuration of the Yard/ Stockpile Master</w:t>
            </w:r>
            <w:r>
              <w:rPr>
                <w:color w:val="000000"/>
              </w:rPr>
              <w:tab/>
              <w:t>7</w:t>
            </w:r>
          </w:hyperlink>
        </w:p>
        <w:p w14:paraId="4C975D5A" w14:textId="77777777" w:rsidR="00DA6930" w:rsidRDefault="00E03FA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vx1227">
            <w:r>
              <w:rPr>
                <w:color w:val="000000"/>
              </w:rPr>
              <w:t>2.7.2. Proper Configuration of the Internal Vehicle Master</w:t>
            </w:r>
            <w:r>
              <w:rPr>
                <w:color w:val="000000"/>
              </w:rPr>
              <w:tab/>
              <w:t>7</w:t>
            </w:r>
          </w:hyperlink>
        </w:p>
        <w:p w14:paraId="65E52454" w14:textId="77777777" w:rsidR="00DA6930" w:rsidRDefault="00E03FA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3fwokq0">
            <w:r>
              <w:rPr>
                <w:color w:val="000000"/>
              </w:rPr>
              <w:t>2.7.3. One-Time configuration of the S-R usage matrix</w:t>
            </w:r>
            <w:r>
              <w:rPr>
                <w:color w:val="000000"/>
              </w:rPr>
              <w:tab/>
              <w:t>7</w:t>
            </w:r>
          </w:hyperlink>
        </w:p>
        <w:p w14:paraId="22AF942B" w14:textId="77777777" w:rsidR="00DA6930" w:rsidRDefault="00E03FAD">
          <w:pPr>
            <w:pBdr>
              <w:top w:val="nil"/>
              <w:left w:val="nil"/>
              <w:bottom w:val="nil"/>
              <w:right w:val="nil"/>
              <w:between w:val="nil"/>
            </w:pBdr>
            <w:tabs>
              <w:tab w:val="right" w:pos="9350"/>
            </w:tabs>
            <w:spacing w:after="100"/>
            <w:ind w:left="480"/>
            <w:rPr>
              <w:rFonts w:ascii="Cambria" w:eastAsia="Cambria" w:hAnsi="Cambria" w:cs="Cambria"/>
              <w:color w:val="000000"/>
              <w:sz w:val="22"/>
              <w:szCs w:val="22"/>
            </w:rPr>
          </w:pPr>
          <w:hyperlink w:anchor="_1v1yuxt">
            <w:r>
              <w:rPr>
                <w:color w:val="000000"/>
              </w:rPr>
              <w:t>2.7.4 Blend Engine</w:t>
            </w:r>
            <w:r>
              <w:rPr>
                <w:color w:val="000000"/>
              </w:rPr>
              <w:tab/>
              <w:t>7</w:t>
            </w:r>
          </w:hyperlink>
        </w:p>
        <w:p w14:paraId="44D3ED71" w14:textId="77777777" w:rsidR="00DA6930" w:rsidRDefault="00E03FAD">
          <w:pPr>
            <w:pBdr>
              <w:top w:val="nil"/>
              <w:left w:val="nil"/>
              <w:bottom w:val="nil"/>
              <w:right w:val="nil"/>
              <w:between w:val="nil"/>
            </w:pBdr>
            <w:tabs>
              <w:tab w:val="left" w:pos="480"/>
              <w:tab w:val="right" w:pos="9350"/>
            </w:tabs>
            <w:spacing w:after="100"/>
            <w:rPr>
              <w:rFonts w:ascii="Cambria" w:eastAsia="Cambria" w:hAnsi="Cambria" w:cs="Cambria"/>
              <w:color w:val="000000"/>
              <w:sz w:val="22"/>
              <w:szCs w:val="22"/>
            </w:rPr>
          </w:pPr>
          <w:hyperlink w:anchor="_4f1mdlm">
            <w:r>
              <w:rPr>
                <w:color w:val="000000"/>
              </w:rPr>
              <w:t>3.</w:t>
            </w:r>
          </w:hyperlink>
          <w:hyperlink w:anchor="_4f1mdlm">
            <w:r>
              <w:rPr>
                <w:rFonts w:ascii="Cambria" w:eastAsia="Cambria" w:hAnsi="Cambria" w:cs="Cambria"/>
                <w:color w:val="000000"/>
                <w:sz w:val="22"/>
                <w:szCs w:val="22"/>
              </w:rPr>
              <w:tab/>
            </w:r>
          </w:hyperlink>
          <w:r>
            <w:fldChar w:fldCharType="begin"/>
          </w:r>
          <w:r>
            <w:instrText xml:space="preserve"> PAGEREF _4f1mdlm \h </w:instrText>
          </w:r>
          <w:r>
            <w:fldChar w:fldCharType="separate"/>
          </w:r>
          <w:r>
            <w:rPr>
              <w:color w:val="000000"/>
            </w:rPr>
            <w:t>External Interface Requirements</w:t>
          </w:r>
          <w:r>
            <w:rPr>
              <w:color w:val="000000"/>
            </w:rPr>
            <w:tab/>
            <w:t>8</w:t>
          </w:r>
          <w:r>
            <w:fldChar w:fldCharType="end"/>
          </w:r>
        </w:p>
        <w:p w14:paraId="1148EE42"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2u6wntf">
            <w:r>
              <w:rPr>
                <w:color w:val="000000"/>
              </w:rPr>
              <w:t>3.1</w:t>
            </w:r>
          </w:hyperlink>
          <w:hyperlink w:anchor="_2u6wntf">
            <w:r>
              <w:rPr>
                <w:rFonts w:ascii="Cambria" w:eastAsia="Cambria" w:hAnsi="Cambria" w:cs="Cambria"/>
                <w:color w:val="000000"/>
                <w:sz w:val="22"/>
                <w:szCs w:val="22"/>
              </w:rPr>
              <w:tab/>
            </w:r>
          </w:hyperlink>
          <w:r>
            <w:fldChar w:fldCharType="begin"/>
          </w:r>
          <w:r>
            <w:instrText xml:space="preserve"> PAGEREF _</w:instrText>
          </w:r>
          <w:r>
            <w:instrText xml:space="preserve">2u6wntf \h </w:instrText>
          </w:r>
          <w:r>
            <w:fldChar w:fldCharType="separate"/>
          </w:r>
          <w:r>
            <w:rPr>
              <w:color w:val="000000"/>
            </w:rPr>
            <w:t>User Interfaces</w:t>
          </w:r>
          <w:r>
            <w:rPr>
              <w:color w:val="000000"/>
            </w:rPr>
            <w:tab/>
            <w:t>8</w:t>
          </w:r>
          <w:r>
            <w:fldChar w:fldCharType="end"/>
          </w:r>
        </w:p>
        <w:p w14:paraId="35E9042A"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3tbugp1">
            <w:r>
              <w:rPr>
                <w:color w:val="000000"/>
              </w:rPr>
              <w:t>3.2</w:t>
            </w:r>
          </w:hyperlink>
          <w:hyperlink w:anchor="_3tbugp1">
            <w:r>
              <w:rPr>
                <w:rFonts w:ascii="Cambria" w:eastAsia="Cambria" w:hAnsi="Cambria" w:cs="Cambria"/>
                <w:color w:val="000000"/>
                <w:sz w:val="22"/>
                <w:szCs w:val="22"/>
              </w:rPr>
              <w:tab/>
            </w:r>
          </w:hyperlink>
          <w:r>
            <w:fldChar w:fldCharType="begin"/>
          </w:r>
          <w:r>
            <w:instrText xml:space="preserve"> PAGEREF _3tbugp1 \h </w:instrText>
          </w:r>
          <w:r>
            <w:fldChar w:fldCharType="separate"/>
          </w:r>
          <w:r>
            <w:rPr>
              <w:color w:val="000000"/>
            </w:rPr>
            <w:t>Hardware Interfaces</w:t>
          </w:r>
          <w:r>
            <w:rPr>
              <w:color w:val="000000"/>
            </w:rPr>
            <w:tab/>
            <w:t>8</w:t>
          </w:r>
          <w:r>
            <w:fldChar w:fldCharType="end"/>
          </w:r>
        </w:p>
        <w:p w14:paraId="47517CD9"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nmf14n">
            <w:r>
              <w:rPr>
                <w:color w:val="000000"/>
              </w:rPr>
              <w:t>3.3</w:t>
            </w:r>
          </w:hyperlink>
          <w:hyperlink w:anchor="_nmf14n">
            <w:r>
              <w:rPr>
                <w:rFonts w:ascii="Cambria" w:eastAsia="Cambria" w:hAnsi="Cambria" w:cs="Cambria"/>
                <w:color w:val="000000"/>
                <w:sz w:val="22"/>
                <w:szCs w:val="22"/>
              </w:rPr>
              <w:tab/>
            </w:r>
          </w:hyperlink>
          <w:r>
            <w:fldChar w:fldCharType="begin"/>
          </w:r>
          <w:r>
            <w:instrText xml:space="preserve"> PAGEREF _nmf14n \h </w:instrText>
          </w:r>
          <w:r>
            <w:fldChar w:fldCharType="separate"/>
          </w:r>
          <w:r>
            <w:rPr>
              <w:color w:val="000000"/>
            </w:rPr>
            <w:t>Software Interfaces</w:t>
          </w:r>
          <w:r>
            <w:rPr>
              <w:color w:val="000000"/>
            </w:rPr>
            <w:tab/>
            <w:t>8</w:t>
          </w:r>
          <w:r>
            <w:fldChar w:fldCharType="end"/>
          </w:r>
        </w:p>
        <w:p w14:paraId="1C2F7683" w14:textId="77777777" w:rsidR="00DA6930" w:rsidRDefault="00E03FAD">
          <w:pPr>
            <w:pBdr>
              <w:top w:val="nil"/>
              <w:left w:val="nil"/>
              <w:bottom w:val="nil"/>
              <w:right w:val="nil"/>
              <w:between w:val="nil"/>
            </w:pBdr>
            <w:tabs>
              <w:tab w:val="left" w:pos="880"/>
              <w:tab w:val="right" w:pos="9350"/>
            </w:tabs>
            <w:spacing w:after="100"/>
            <w:ind w:left="240"/>
            <w:rPr>
              <w:rFonts w:ascii="Cambria" w:eastAsia="Cambria" w:hAnsi="Cambria" w:cs="Cambria"/>
              <w:color w:val="000000"/>
              <w:sz w:val="22"/>
              <w:szCs w:val="22"/>
            </w:rPr>
          </w:pPr>
          <w:hyperlink w:anchor="_1mrcu09">
            <w:r>
              <w:rPr>
                <w:color w:val="000000"/>
              </w:rPr>
              <w:t>3.4</w:t>
            </w:r>
          </w:hyperlink>
          <w:hyperlink w:anchor="_1mrcu09">
            <w:r>
              <w:rPr>
                <w:rFonts w:ascii="Cambria" w:eastAsia="Cambria" w:hAnsi="Cambria" w:cs="Cambria"/>
                <w:color w:val="000000"/>
                <w:sz w:val="22"/>
                <w:szCs w:val="22"/>
              </w:rPr>
              <w:tab/>
            </w:r>
          </w:hyperlink>
          <w:r>
            <w:fldChar w:fldCharType="begin"/>
          </w:r>
          <w:r>
            <w:instrText xml:space="preserve"> PAGEREF _1mrcu09 \h </w:instrText>
          </w:r>
          <w:r>
            <w:fldChar w:fldCharType="separate"/>
          </w:r>
          <w:r>
            <w:rPr>
              <w:color w:val="000000"/>
            </w:rPr>
            <w:t>Communications Interfaces</w:t>
          </w:r>
          <w:r>
            <w:rPr>
              <w:color w:val="000000"/>
            </w:rPr>
            <w:tab/>
            <w:t>8</w:t>
          </w:r>
          <w:r>
            <w:fldChar w:fldCharType="end"/>
          </w:r>
        </w:p>
        <w:p w14:paraId="63E245B9" w14:textId="77777777" w:rsidR="00DA6930" w:rsidRDefault="00E03FAD">
          <w:pPr>
            <w:pBdr>
              <w:top w:val="nil"/>
              <w:left w:val="nil"/>
              <w:bottom w:val="nil"/>
              <w:right w:val="nil"/>
              <w:between w:val="nil"/>
            </w:pBdr>
            <w:tabs>
              <w:tab w:val="left" w:pos="480"/>
              <w:tab w:val="right" w:pos="9350"/>
            </w:tabs>
            <w:spacing w:after="100"/>
            <w:rPr>
              <w:rFonts w:ascii="Cambria" w:eastAsia="Cambria" w:hAnsi="Cambria" w:cs="Cambria"/>
              <w:color w:val="000000"/>
              <w:sz w:val="22"/>
              <w:szCs w:val="22"/>
            </w:rPr>
          </w:pPr>
          <w:hyperlink w:anchor="_46r0co2">
            <w:r>
              <w:rPr>
                <w:color w:val="000000"/>
              </w:rPr>
              <w:t>4.</w:t>
            </w:r>
          </w:hyperlink>
          <w:hyperlink w:anchor="_46r0co2">
            <w:r>
              <w:rPr>
                <w:rFonts w:ascii="Cambria" w:eastAsia="Cambria" w:hAnsi="Cambria" w:cs="Cambria"/>
                <w:color w:val="000000"/>
                <w:sz w:val="22"/>
                <w:szCs w:val="22"/>
              </w:rPr>
              <w:tab/>
            </w:r>
          </w:hyperlink>
          <w:r>
            <w:fldChar w:fldCharType="begin"/>
          </w:r>
          <w:r>
            <w:instrText xml:space="preserve"> PAGEREF _46r0co2 \h </w:instrText>
          </w:r>
          <w:r>
            <w:fldChar w:fldCharType="separate"/>
          </w:r>
          <w:r>
            <w:rPr>
              <w:color w:val="000000"/>
            </w:rPr>
            <w:t>System Features</w:t>
          </w:r>
          <w:r>
            <w:rPr>
              <w:color w:val="000000"/>
            </w:rPr>
            <w:tab/>
            <w:t>9</w:t>
          </w:r>
          <w:r>
            <w:fldChar w:fldCharType="end"/>
          </w:r>
        </w:p>
        <w:p w14:paraId="7A99A4A4" w14:textId="77777777" w:rsidR="00DA6930" w:rsidRDefault="00E03FAD">
          <w:pPr>
            <w:pBdr>
              <w:top w:val="nil"/>
              <w:left w:val="nil"/>
              <w:bottom w:val="nil"/>
              <w:right w:val="nil"/>
              <w:between w:val="nil"/>
            </w:pBdr>
            <w:tabs>
              <w:tab w:val="left" w:pos="1100"/>
              <w:tab w:val="right" w:pos="9350"/>
            </w:tabs>
            <w:spacing w:after="100"/>
            <w:ind w:left="480"/>
            <w:rPr>
              <w:rFonts w:ascii="Cambria" w:eastAsia="Cambria" w:hAnsi="Cambria" w:cs="Cambria"/>
              <w:color w:val="000000"/>
              <w:sz w:val="22"/>
              <w:szCs w:val="22"/>
            </w:rPr>
          </w:pPr>
          <w:hyperlink w:anchor="_2lwamvv">
            <w:r>
              <w:rPr>
                <w:color w:val="000000"/>
              </w:rPr>
              <w:t>4.1</w:t>
            </w:r>
          </w:hyperlink>
          <w:hyperlink w:anchor="_2lwamvv">
            <w:r>
              <w:rPr>
                <w:rFonts w:ascii="Cambria" w:eastAsia="Cambria" w:hAnsi="Cambria" w:cs="Cambria"/>
                <w:color w:val="000000"/>
                <w:sz w:val="22"/>
                <w:szCs w:val="22"/>
              </w:rPr>
              <w:tab/>
            </w:r>
          </w:hyperlink>
          <w:r>
            <w:fldChar w:fldCharType="begin"/>
          </w:r>
          <w:r>
            <w:instrText xml:space="preserve"> PAGEREF _2lwamvv \h </w:instrText>
          </w:r>
          <w:r>
            <w:fldChar w:fldCharType="separate"/>
          </w:r>
          <w:r>
            <w:rPr>
              <w:color w:val="000000"/>
            </w:rPr>
            <w:t>Description and Priority</w:t>
          </w:r>
          <w:r>
            <w:rPr>
              <w:color w:val="000000"/>
            </w:rPr>
            <w:tab/>
            <w:t>9</w:t>
          </w:r>
          <w:r>
            <w:fldChar w:fldCharType="end"/>
          </w:r>
        </w:p>
        <w:p w14:paraId="734E30FE" w14:textId="77777777" w:rsidR="00DA6930" w:rsidRDefault="00E03FAD">
          <w:pPr>
            <w:pBdr>
              <w:top w:val="nil"/>
              <w:left w:val="nil"/>
              <w:bottom w:val="nil"/>
              <w:right w:val="nil"/>
              <w:between w:val="nil"/>
            </w:pBdr>
            <w:tabs>
              <w:tab w:val="left" w:pos="1100"/>
              <w:tab w:val="right" w:pos="9350"/>
            </w:tabs>
            <w:spacing w:after="100"/>
            <w:ind w:left="480"/>
            <w:rPr>
              <w:rFonts w:ascii="Cambria" w:eastAsia="Cambria" w:hAnsi="Cambria" w:cs="Cambria"/>
              <w:color w:val="000000"/>
              <w:sz w:val="22"/>
              <w:szCs w:val="22"/>
            </w:rPr>
          </w:pPr>
          <w:hyperlink w:anchor="_111kx3o">
            <w:r>
              <w:rPr>
                <w:color w:val="000000"/>
              </w:rPr>
              <w:t xml:space="preserve">4.2 </w:t>
            </w:r>
          </w:hyperlink>
          <w:hyperlink w:anchor="_111kx3o">
            <w:r>
              <w:rPr>
                <w:rFonts w:ascii="Cambria" w:eastAsia="Cambria" w:hAnsi="Cambria" w:cs="Cambria"/>
                <w:color w:val="000000"/>
                <w:sz w:val="22"/>
                <w:szCs w:val="22"/>
              </w:rPr>
              <w:tab/>
            </w:r>
          </w:hyperlink>
          <w:r>
            <w:fldChar w:fldCharType="begin"/>
          </w:r>
          <w:r>
            <w:instrText xml:space="preserve"> PAGEREF _111kx3o \h </w:instrText>
          </w:r>
          <w:r>
            <w:fldChar w:fldCharType="separate"/>
          </w:r>
          <w:r>
            <w:rPr>
              <w:color w:val="000000"/>
            </w:rPr>
            <w:t>Stimulus/Response Sequences</w:t>
          </w:r>
          <w:r>
            <w:rPr>
              <w:color w:val="000000"/>
            </w:rPr>
            <w:tab/>
            <w:t>9</w:t>
          </w:r>
          <w:r>
            <w:fldChar w:fldCharType="end"/>
          </w:r>
        </w:p>
        <w:p w14:paraId="19BA8593" w14:textId="77777777" w:rsidR="00DA6930" w:rsidRDefault="00E03FAD">
          <w:pPr>
            <w:pBdr>
              <w:top w:val="nil"/>
              <w:left w:val="nil"/>
              <w:bottom w:val="nil"/>
              <w:right w:val="nil"/>
              <w:between w:val="nil"/>
            </w:pBdr>
            <w:tabs>
              <w:tab w:val="left" w:pos="1100"/>
              <w:tab w:val="right" w:pos="9350"/>
            </w:tabs>
            <w:spacing w:after="100"/>
            <w:ind w:left="480"/>
            <w:rPr>
              <w:rFonts w:ascii="Cambria" w:eastAsia="Cambria" w:hAnsi="Cambria" w:cs="Cambria"/>
              <w:color w:val="000000"/>
              <w:sz w:val="22"/>
              <w:szCs w:val="22"/>
            </w:rPr>
          </w:pPr>
          <w:hyperlink w:anchor="_3l18frh">
            <w:r>
              <w:rPr>
                <w:color w:val="000000"/>
              </w:rPr>
              <w:t xml:space="preserve">4.3 </w:t>
            </w:r>
          </w:hyperlink>
          <w:hyperlink w:anchor="_3l18frh">
            <w:r>
              <w:rPr>
                <w:rFonts w:ascii="Cambria" w:eastAsia="Cambria" w:hAnsi="Cambria" w:cs="Cambria"/>
                <w:color w:val="000000"/>
                <w:sz w:val="22"/>
                <w:szCs w:val="22"/>
              </w:rPr>
              <w:tab/>
            </w:r>
          </w:hyperlink>
          <w:r>
            <w:fldChar w:fldCharType="begin"/>
          </w:r>
          <w:r>
            <w:instrText xml:space="preserve"> PAGEREF _3l18frh \h </w:instrText>
          </w:r>
          <w:r>
            <w:fldChar w:fldCharType="separate"/>
          </w:r>
          <w:r>
            <w:rPr>
              <w:color w:val="000000"/>
            </w:rPr>
            <w:t>Functional Requirements</w:t>
          </w:r>
          <w:r>
            <w:rPr>
              <w:color w:val="000000"/>
            </w:rPr>
            <w:tab/>
            <w:t>9</w:t>
          </w:r>
          <w:r>
            <w:fldChar w:fldCharType="end"/>
          </w:r>
        </w:p>
        <w:p w14:paraId="23A31146" w14:textId="77777777" w:rsidR="00DA6930" w:rsidRDefault="00E03FAD">
          <w:pPr>
            <w:pBdr>
              <w:top w:val="nil"/>
              <w:left w:val="nil"/>
              <w:bottom w:val="nil"/>
              <w:right w:val="nil"/>
              <w:between w:val="nil"/>
            </w:pBdr>
            <w:tabs>
              <w:tab w:val="left" w:pos="480"/>
              <w:tab w:val="right" w:pos="9350"/>
            </w:tabs>
            <w:spacing w:after="100"/>
            <w:rPr>
              <w:rFonts w:ascii="Cambria" w:eastAsia="Cambria" w:hAnsi="Cambria" w:cs="Cambria"/>
              <w:color w:val="000000"/>
              <w:sz w:val="22"/>
              <w:szCs w:val="22"/>
            </w:rPr>
          </w:pPr>
          <w:hyperlink w:anchor="_4k668n3">
            <w:r>
              <w:rPr>
                <w:color w:val="000000"/>
              </w:rPr>
              <w:t>5.</w:t>
            </w:r>
          </w:hyperlink>
          <w:hyperlink w:anchor="_4k668n3">
            <w:r>
              <w:rPr>
                <w:rFonts w:ascii="Cambria" w:eastAsia="Cambria" w:hAnsi="Cambria" w:cs="Cambria"/>
                <w:color w:val="000000"/>
                <w:sz w:val="22"/>
                <w:szCs w:val="22"/>
              </w:rPr>
              <w:tab/>
            </w:r>
          </w:hyperlink>
          <w:r>
            <w:fldChar w:fldCharType="begin"/>
          </w:r>
          <w:r>
            <w:instrText xml:space="preserve"> PAGEREF _4k668n3</w:instrText>
          </w:r>
          <w:r>
            <w:instrText xml:space="preserve"> \h </w:instrText>
          </w:r>
          <w:r>
            <w:fldChar w:fldCharType="separate"/>
          </w:r>
          <w:r>
            <w:rPr>
              <w:color w:val="000000"/>
            </w:rPr>
            <w:t>Other Nonfunctional Requirements</w:t>
          </w:r>
          <w:r>
            <w:rPr>
              <w:color w:val="000000"/>
            </w:rPr>
            <w:tab/>
            <w:t>9</w:t>
          </w:r>
          <w:r>
            <w:fldChar w:fldCharType="end"/>
          </w:r>
        </w:p>
        <w:p w14:paraId="41DA7F19" w14:textId="77777777" w:rsidR="00DA6930" w:rsidRDefault="00E03FAD">
          <w:pPr>
            <w:pBdr>
              <w:top w:val="nil"/>
              <w:left w:val="nil"/>
              <w:bottom w:val="nil"/>
              <w:right w:val="nil"/>
              <w:between w:val="nil"/>
            </w:pBdr>
            <w:tabs>
              <w:tab w:val="right" w:pos="9360"/>
            </w:tabs>
            <w:spacing w:before="200" w:after="80"/>
            <w:rPr>
              <w:rFonts w:ascii="Calibri" w:eastAsia="Calibri" w:hAnsi="Calibri" w:cs="Calibri"/>
              <w:b/>
              <w:color w:val="000000"/>
              <w:sz w:val="22"/>
              <w:szCs w:val="22"/>
            </w:rPr>
          </w:pPr>
          <w:r>
            <w:fldChar w:fldCharType="end"/>
          </w:r>
        </w:p>
      </w:sdtContent>
    </w:sdt>
    <w:p w14:paraId="764AC5A9" w14:textId="77777777" w:rsidR="00DA6930" w:rsidRDefault="00DA6930">
      <w:pPr>
        <w:pBdr>
          <w:top w:val="nil"/>
          <w:left w:val="nil"/>
          <w:bottom w:val="nil"/>
          <w:right w:val="nil"/>
          <w:between w:val="nil"/>
        </w:pBdr>
        <w:rPr>
          <w:rFonts w:ascii="Times New Roman" w:eastAsia="Times New Roman" w:hAnsi="Times New Roman" w:cs="Times New Roman"/>
          <w:color w:val="000000"/>
        </w:rPr>
      </w:pPr>
    </w:p>
    <w:p w14:paraId="2D8DCD98" w14:textId="77777777" w:rsidR="00DA6930" w:rsidRDefault="00DA6930">
      <w:pPr>
        <w:pBdr>
          <w:top w:val="nil"/>
          <w:left w:val="nil"/>
          <w:bottom w:val="nil"/>
          <w:right w:val="nil"/>
          <w:between w:val="nil"/>
        </w:pBdr>
        <w:rPr>
          <w:rFonts w:ascii="Times New Roman" w:eastAsia="Times New Roman" w:hAnsi="Times New Roman" w:cs="Times New Roman"/>
          <w:color w:val="000000"/>
        </w:rPr>
      </w:pPr>
      <w:bookmarkStart w:id="1" w:name="_30j0zll" w:colFirst="0" w:colLast="0"/>
      <w:bookmarkEnd w:id="1"/>
    </w:p>
    <w:p w14:paraId="34151AF5" w14:textId="77777777" w:rsidR="00DA6930" w:rsidRDefault="00E03FAD">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A6930" w14:paraId="7E053BC4" w14:textId="77777777">
        <w:tc>
          <w:tcPr>
            <w:tcW w:w="2160" w:type="dxa"/>
            <w:tcBorders>
              <w:top w:val="single" w:sz="12" w:space="0" w:color="000000"/>
              <w:bottom w:val="single" w:sz="12" w:space="0" w:color="000000"/>
            </w:tcBorders>
          </w:tcPr>
          <w:p w14:paraId="28B80192" w14:textId="77777777" w:rsidR="00DA6930" w:rsidRDefault="00E03FAD">
            <w:pPr>
              <w:pBdr>
                <w:top w:val="nil"/>
                <w:left w:val="nil"/>
                <w:bottom w:val="nil"/>
                <w:right w:val="nil"/>
                <w:between w:val="nil"/>
              </w:pBdr>
              <w:spacing w:before="40" w:after="40"/>
              <w:rPr>
                <w:color w:val="000000"/>
              </w:rPr>
            </w:pPr>
            <w:r>
              <w:rPr>
                <w:b/>
                <w:color w:val="000000"/>
              </w:rPr>
              <w:t>Name</w:t>
            </w:r>
          </w:p>
        </w:tc>
        <w:tc>
          <w:tcPr>
            <w:tcW w:w="1170" w:type="dxa"/>
            <w:tcBorders>
              <w:top w:val="single" w:sz="12" w:space="0" w:color="000000"/>
              <w:bottom w:val="single" w:sz="12" w:space="0" w:color="000000"/>
            </w:tcBorders>
          </w:tcPr>
          <w:p w14:paraId="36210C57" w14:textId="77777777" w:rsidR="00DA6930" w:rsidRDefault="00E03FAD">
            <w:pPr>
              <w:pBdr>
                <w:top w:val="nil"/>
                <w:left w:val="nil"/>
                <w:bottom w:val="nil"/>
                <w:right w:val="nil"/>
                <w:between w:val="nil"/>
              </w:pBdr>
              <w:spacing w:before="40" w:after="40"/>
              <w:rPr>
                <w:color w:val="000000"/>
              </w:rPr>
            </w:pPr>
            <w:r>
              <w:rPr>
                <w:b/>
                <w:color w:val="000000"/>
              </w:rPr>
              <w:t>Date</w:t>
            </w:r>
          </w:p>
        </w:tc>
        <w:tc>
          <w:tcPr>
            <w:tcW w:w="4954" w:type="dxa"/>
            <w:tcBorders>
              <w:top w:val="single" w:sz="12" w:space="0" w:color="000000"/>
              <w:bottom w:val="single" w:sz="12" w:space="0" w:color="000000"/>
            </w:tcBorders>
          </w:tcPr>
          <w:p w14:paraId="2CE33854" w14:textId="77777777" w:rsidR="00DA6930" w:rsidRDefault="00E03FAD">
            <w:pPr>
              <w:pBdr>
                <w:top w:val="nil"/>
                <w:left w:val="nil"/>
                <w:bottom w:val="nil"/>
                <w:right w:val="nil"/>
                <w:between w:val="nil"/>
              </w:pBdr>
              <w:spacing w:before="40" w:after="40"/>
              <w:rPr>
                <w:color w:val="000000"/>
              </w:rPr>
            </w:pPr>
            <w:r>
              <w:rPr>
                <w:b/>
                <w:color w:val="000000"/>
              </w:rPr>
              <w:t xml:space="preserve">Reason </w:t>
            </w:r>
            <w:proofErr w:type="gramStart"/>
            <w:r>
              <w:rPr>
                <w:b/>
                <w:color w:val="000000"/>
              </w:rPr>
              <w:t>For</w:t>
            </w:r>
            <w:proofErr w:type="gramEnd"/>
            <w:r>
              <w:rPr>
                <w:b/>
                <w:color w:val="000000"/>
              </w:rPr>
              <w:t xml:space="preserve"> Changes</w:t>
            </w:r>
          </w:p>
        </w:tc>
        <w:tc>
          <w:tcPr>
            <w:tcW w:w="1584" w:type="dxa"/>
            <w:tcBorders>
              <w:top w:val="single" w:sz="12" w:space="0" w:color="000000"/>
              <w:bottom w:val="single" w:sz="12" w:space="0" w:color="000000"/>
            </w:tcBorders>
          </w:tcPr>
          <w:p w14:paraId="23F4B660" w14:textId="77777777" w:rsidR="00DA6930" w:rsidRDefault="00E03FAD">
            <w:pPr>
              <w:pBdr>
                <w:top w:val="nil"/>
                <w:left w:val="nil"/>
                <w:bottom w:val="nil"/>
                <w:right w:val="nil"/>
                <w:between w:val="nil"/>
              </w:pBdr>
              <w:spacing w:before="40" w:after="40"/>
              <w:rPr>
                <w:color w:val="000000"/>
              </w:rPr>
            </w:pPr>
            <w:r>
              <w:rPr>
                <w:b/>
                <w:color w:val="000000"/>
              </w:rPr>
              <w:t>Version</w:t>
            </w:r>
          </w:p>
        </w:tc>
      </w:tr>
      <w:tr w:rsidR="00DA6930" w14:paraId="4CA3B444" w14:textId="77777777">
        <w:tc>
          <w:tcPr>
            <w:tcW w:w="2160" w:type="dxa"/>
            <w:tcBorders>
              <w:top w:val="nil"/>
            </w:tcBorders>
          </w:tcPr>
          <w:p w14:paraId="29D2C591" w14:textId="77777777" w:rsidR="00DA6930" w:rsidRDefault="00E03FAD">
            <w:pPr>
              <w:pBdr>
                <w:top w:val="nil"/>
                <w:left w:val="nil"/>
                <w:bottom w:val="nil"/>
                <w:right w:val="nil"/>
                <w:between w:val="nil"/>
              </w:pBdr>
              <w:spacing w:before="40" w:after="40"/>
              <w:rPr>
                <w:color w:val="000000"/>
              </w:rPr>
            </w:pPr>
            <w:r>
              <w:rPr>
                <w:color w:val="000000"/>
              </w:rPr>
              <w:t xml:space="preserve">Madhusudan </w:t>
            </w:r>
            <w:proofErr w:type="spellStart"/>
            <w:r>
              <w:rPr>
                <w:color w:val="000000"/>
              </w:rPr>
              <w:t>Padmalochan</w:t>
            </w:r>
            <w:proofErr w:type="spellEnd"/>
          </w:p>
        </w:tc>
        <w:tc>
          <w:tcPr>
            <w:tcW w:w="1170" w:type="dxa"/>
            <w:tcBorders>
              <w:top w:val="nil"/>
            </w:tcBorders>
          </w:tcPr>
          <w:p w14:paraId="15F20CCB" w14:textId="77777777" w:rsidR="00DA6930" w:rsidRDefault="00E03FAD">
            <w:pPr>
              <w:pBdr>
                <w:top w:val="nil"/>
                <w:left w:val="nil"/>
                <w:bottom w:val="nil"/>
                <w:right w:val="nil"/>
                <w:between w:val="nil"/>
              </w:pBdr>
              <w:spacing w:before="40" w:after="40"/>
              <w:rPr>
                <w:color w:val="000000"/>
              </w:rPr>
            </w:pPr>
            <w:r>
              <w:rPr>
                <w:color w:val="000000"/>
              </w:rPr>
              <w:t>29-Nov-2020</w:t>
            </w:r>
          </w:p>
        </w:tc>
        <w:tc>
          <w:tcPr>
            <w:tcW w:w="4954" w:type="dxa"/>
            <w:tcBorders>
              <w:top w:val="nil"/>
            </w:tcBorders>
          </w:tcPr>
          <w:p w14:paraId="01E1754E" w14:textId="77777777" w:rsidR="00DA6930" w:rsidRDefault="00E03FAD">
            <w:pPr>
              <w:pBdr>
                <w:top w:val="nil"/>
                <w:left w:val="nil"/>
                <w:bottom w:val="nil"/>
                <w:right w:val="nil"/>
                <w:between w:val="nil"/>
              </w:pBdr>
              <w:spacing w:before="40" w:after="40"/>
              <w:rPr>
                <w:color w:val="000000"/>
              </w:rPr>
            </w:pPr>
            <w:r>
              <w:rPr>
                <w:color w:val="000000"/>
              </w:rPr>
              <w:t>Initial Draft</w:t>
            </w:r>
          </w:p>
        </w:tc>
        <w:tc>
          <w:tcPr>
            <w:tcW w:w="1584" w:type="dxa"/>
            <w:tcBorders>
              <w:top w:val="nil"/>
            </w:tcBorders>
          </w:tcPr>
          <w:p w14:paraId="415DF599" w14:textId="77777777" w:rsidR="00DA6930" w:rsidRDefault="00E03FAD">
            <w:pPr>
              <w:pBdr>
                <w:top w:val="nil"/>
                <w:left w:val="nil"/>
                <w:bottom w:val="nil"/>
                <w:right w:val="nil"/>
                <w:between w:val="nil"/>
              </w:pBdr>
              <w:spacing w:before="40" w:after="40"/>
              <w:rPr>
                <w:color w:val="000000"/>
              </w:rPr>
            </w:pPr>
            <w:r>
              <w:rPr>
                <w:color w:val="000000"/>
              </w:rPr>
              <w:t>0.1</w:t>
            </w:r>
          </w:p>
        </w:tc>
      </w:tr>
      <w:tr w:rsidR="00DA6930" w14:paraId="1D01C971" w14:textId="77777777">
        <w:tc>
          <w:tcPr>
            <w:tcW w:w="2160" w:type="dxa"/>
            <w:tcBorders>
              <w:bottom w:val="single" w:sz="12" w:space="0" w:color="000000"/>
            </w:tcBorders>
          </w:tcPr>
          <w:p w14:paraId="3F4782B3" w14:textId="77777777" w:rsidR="00DA6930" w:rsidRDefault="00E03FAD">
            <w:pPr>
              <w:pBdr>
                <w:top w:val="nil"/>
                <w:left w:val="nil"/>
                <w:bottom w:val="nil"/>
                <w:right w:val="nil"/>
                <w:between w:val="nil"/>
              </w:pBdr>
              <w:spacing w:before="40" w:after="40"/>
              <w:rPr>
                <w:color w:val="000000"/>
              </w:rPr>
            </w:pPr>
            <w:r>
              <w:rPr>
                <w:color w:val="000000"/>
              </w:rPr>
              <w:t xml:space="preserve">Madhusudan </w:t>
            </w:r>
            <w:proofErr w:type="spellStart"/>
            <w:r>
              <w:rPr>
                <w:color w:val="000000"/>
              </w:rPr>
              <w:t>Padmalochan</w:t>
            </w:r>
            <w:proofErr w:type="spellEnd"/>
          </w:p>
        </w:tc>
        <w:tc>
          <w:tcPr>
            <w:tcW w:w="1170" w:type="dxa"/>
            <w:tcBorders>
              <w:bottom w:val="single" w:sz="12" w:space="0" w:color="000000"/>
            </w:tcBorders>
          </w:tcPr>
          <w:p w14:paraId="356DD961" w14:textId="77777777" w:rsidR="00DA6930" w:rsidRDefault="00E03FAD">
            <w:pPr>
              <w:pBdr>
                <w:top w:val="nil"/>
                <w:left w:val="nil"/>
                <w:bottom w:val="nil"/>
                <w:right w:val="nil"/>
                <w:between w:val="nil"/>
              </w:pBdr>
              <w:spacing w:before="40" w:after="40"/>
              <w:rPr>
                <w:color w:val="000000"/>
              </w:rPr>
            </w:pPr>
            <w:r>
              <w:rPr>
                <w:color w:val="000000"/>
              </w:rPr>
              <w:t>18-Dec-2020</w:t>
            </w:r>
          </w:p>
        </w:tc>
        <w:tc>
          <w:tcPr>
            <w:tcW w:w="4954" w:type="dxa"/>
            <w:tcBorders>
              <w:bottom w:val="single" w:sz="12" w:space="0" w:color="000000"/>
            </w:tcBorders>
          </w:tcPr>
          <w:p w14:paraId="52393B99" w14:textId="77777777" w:rsidR="00DA6930" w:rsidRDefault="00E03FAD">
            <w:pPr>
              <w:pBdr>
                <w:top w:val="nil"/>
                <w:left w:val="nil"/>
                <w:bottom w:val="nil"/>
                <w:right w:val="nil"/>
                <w:between w:val="nil"/>
              </w:pBdr>
              <w:spacing w:before="40" w:after="40"/>
              <w:rPr>
                <w:color w:val="000000"/>
              </w:rPr>
            </w:pPr>
            <w:r>
              <w:rPr>
                <w:color w:val="000000"/>
              </w:rPr>
              <w:t>Workflows Updated</w:t>
            </w:r>
          </w:p>
        </w:tc>
        <w:tc>
          <w:tcPr>
            <w:tcW w:w="1584" w:type="dxa"/>
            <w:tcBorders>
              <w:bottom w:val="single" w:sz="12" w:space="0" w:color="000000"/>
            </w:tcBorders>
          </w:tcPr>
          <w:p w14:paraId="78B042DB" w14:textId="77777777" w:rsidR="00DA6930" w:rsidRDefault="00E03FAD">
            <w:pPr>
              <w:pBdr>
                <w:top w:val="nil"/>
                <w:left w:val="nil"/>
                <w:bottom w:val="nil"/>
                <w:right w:val="nil"/>
                <w:between w:val="nil"/>
              </w:pBdr>
              <w:spacing w:before="40" w:after="40"/>
              <w:rPr>
                <w:color w:val="000000"/>
              </w:rPr>
            </w:pPr>
            <w:r>
              <w:rPr>
                <w:color w:val="000000"/>
              </w:rPr>
              <w:t>0.2</w:t>
            </w:r>
          </w:p>
        </w:tc>
      </w:tr>
    </w:tbl>
    <w:p w14:paraId="6899AD85" w14:textId="77777777" w:rsidR="00DA6930" w:rsidRDefault="00DA6930">
      <w:pPr>
        <w:pBdr>
          <w:top w:val="nil"/>
          <w:left w:val="nil"/>
          <w:bottom w:val="nil"/>
          <w:right w:val="nil"/>
          <w:between w:val="nil"/>
        </w:pBdr>
        <w:rPr>
          <w:color w:val="000000"/>
        </w:rPr>
        <w:sectPr w:rsidR="00DA6930">
          <w:headerReference w:type="default" r:id="rId8"/>
          <w:footerReference w:type="default" r:id="rId9"/>
          <w:pgSz w:w="12240" w:h="15840"/>
          <w:pgMar w:top="1440" w:right="1440" w:bottom="1440" w:left="1440" w:header="720" w:footer="720" w:gutter="0"/>
          <w:cols w:space="720"/>
        </w:sectPr>
      </w:pPr>
    </w:p>
    <w:p w14:paraId="6AA2AD5E" w14:textId="77777777" w:rsidR="00DA6930" w:rsidRDefault="00E03FAD">
      <w:pPr>
        <w:pStyle w:val="Heading1"/>
        <w:numPr>
          <w:ilvl w:val="0"/>
          <w:numId w:val="9"/>
        </w:numPr>
      </w:pPr>
      <w:bookmarkStart w:id="2" w:name="_1fob9te" w:colFirst="0" w:colLast="0"/>
      <w:bookmarkEnd w:id="2"/>
      <w:r>
        <w:lastRenderedPageBreak/>
        <w:t>Introduction</w:t>
      </w:r>
    </w:p>
    <w:p w14:paraId="7DE1D81F" w14:textId="77777777" w:rsidR="00DA6930" w:rsidRDefault="00E03FAD">
      <w:pPr>
        <w:pStyle w:val="Heading2"/>
        <w:numPr>
          <w:ilvl w:val="1"/>
          <w:numId w:val="9"/>
        </w:numPr>
      </w:pPr>
      <w:bookmarkStart w:id="3" w:name="_3znysh7" w:colFirst="0" w:colLast="0"/>
      <w:bookmarkEnd w:id="3"/>
      <w:r>
        <w:t xml:space="preserve">Purpose </w:t>
      </w:r>
    </w:p>
    <w:p w14:paraId="5C2D0975" w14:textId="77777777" w:rsidR="00DA6930" w:rsidRDefault="00E03FAD">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The purpose of the document is to define the details of the CSCTS (Coal Supply Chain Tracking System) to all the stake holders on the process of the coal movement, management in the plants</w:t>
      </w:r>
    </w:p>
    <w:p w14:paraId="46D0B26F" w14:textId="77777777" w:rsidR="00DA6930" w:rsidRDefault="00E03FAD">
      <w:pPr>
        <w:pStyle w:val="Heading2"/>
        <w:numPr>
          <w:ilvl w:val="1"/>
          <w:numId w:val="9"/>
        </w:numPr>
      </w:pPr>
      <w:bookmarkStart w:id="5" w:name="_tyjcwt" w:colFirst="0" w:colLast="0"/>
      <w:bookmarkEnd w:id="5"/>
      <w:r>
        <w:t>Document Conventions</w:t>
      </w:r>
      <w:ins w:id="6" w:author="Anil Patra" w:date="2021-01-25T15:08:00Z">
        <w:r>
          <w:t xml:space="preserve"> </w:t>
        </w:r>
        <w:r>
          <w:rPr>
            <w:color w:val="FF0000"/>
            <w:rPrChange w:id="7" w:author="Anil Patra" w:date="2021-01-25T15:09:00Z">
              <w:rPr/>
            </w:rPrChange>
          </w:rPr>
          <w:t xml:space="preserve">AKP </w:t>
        </w:r>
        <w:proofErr w:type="gramStart"/>
        <w:r>
          <w:rPr>
            <w:color w:val="FF0000"/>
            <w:rPrChange w:id="8" w:author="Anil Patra" w:date="2021-01-25T15:09:00Z">
              <w:rPr/>
            </w:rPrChange>
          </w:rPr>
          <w:t>Suggest</w:t>
        </w:r>
        <w:r>
          <w:rPr>
            <w:color w:val="FF0000"/>
          </w:rPr>
          <w:t xml:space="preserve"> :</w:t>
        </w:r>
        <w:proofErr w:type="gramEnd"/>
        <w:r>
          <w:rPr>
            <w:color w:val="FF0000"/>
            <w:rPrChange w:id="9" w:author="Anil Patra" w:date="2021-01-25T15:09:00Z">
              <w:rPr/>
            </w:rPrChange>
          </w:rPr>
          <w:t xml:space="preserve"> keep this in order of alphabet</w:t>
        </w:r>
      </w:ins>
    </w:p>
    <w:p w14:paraId="4F5A1980" w14:textId="77777777" w:rsidR="00DA6930" w:rsidRDefault="00DA6930"/>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DA6930" w14:paraId="0FFDD828" w14:textId="77777777">
        <w:tc>
          <w:tcPr>
            <w:tcW w:w="4824" w:type="dxa"/>
          </w:tcPr>
          <w:p w14:paraId="4E9120C9" w14:textId="77777777" w:rsidR="00DA6930" w:rsidRDefault="00E03FAD">
            <w:pPr>
              <w:rPr>
                <w:rFonts w:ascii="Arial" w:eastAsia="Arial" w:hAnsi="Arial" w:cs="Arial"/>
                <w:i/>
                <w:sz w:val="22"/>
                <w:szCs w:val="22"/>
              </w:rPr>
            </w:pPr>
            <w:r>
              <w:rPr>
                <w:rFonts w:ascii="Arial" w:eastAsia="Arial" w:hAnsi="Arial" w:cs="Arial"/>
                <w:i/>
                <w:sz w:val="22"/>
                <w:szCs w:val="22"/>
              </w:rPr>
              <w:t>API</w:t>
            </w:r>
          </w:p>
        </w:tc>
        <w:tc>
          <w:tcPr>
            <w:tcW w:w="4824" w:type="dxa"/>
          </w:tcPr>
          <w:p w14:paraId="30A39E54" w14:textId="77777777" w:rsidR="00DA6930" w:rsidRDefault="00E03FAD">
            <w:pPr>
              <w:rPr>
                <w:rFonts w:ascii="Arial" w:eastAsia="Arial" w:hAnsi="Arial" w:cs="Arial"/>
                <w:i/>
                <w:sz w:val="22"/>
                <w:szCs w:val="22"/>
              </w:rPr>
            </w:pPr>
            <w:r>
              <w:rPr>
                <w:rFonts w:ascii="Arial" w:eastAsia="Arial" w:hAnsi="Arial" w:cs="Arial"/>
                <w:i/>
                <w:sz w:val="22"/>
                <w:szCs w:val="22"/>
              </w:rPr>
              <w:t>Application Programming Interface</w:t>
            </w:r>
          </w:p>
        </w:tc>
      </w:tr>
      <w:tr w:rsidR="00DA6930" w14:paraId="35C2083F" w14:textId="77777777">
        <w:tc>
          <w:tcPr>
            <w:tcW w:w="4824" w:type="dxa"/>
          </w:tcPr>
          <w:p w14:paraId="185A2FA1" w14:textId="77777777" w:rsidR="00DA6930" w:rsidRDefault="00E03FAD">
            <w:pPr>
              <w:rPr>
                <w:rFonts w:ascii="Arial" w:eastAsia="Arial" w:hAnsi="Arial" w:cs="Arial"/>
                <w:i/>
                <w:sz w:val="22"/>
                <w:szCs w:val="22"/>
              </w:rPr>
            </w:pPr>
            <w:r>
              <w:rPr>
                <w:rFonts w:ascii="Arial" w:eastAsia="Arial" w:hAnsi="Arial" w:cs="Arial"/>
                <w:i/>
                <w:sz w:val="22"/>
                <w:szCs w:val="22"/>
              </w:rPr>
              <w:t>CHP</w:t>
            </w:r>
          </w:p>
        </w:tc>
        <w:tc>
          <w:tcPr>
            <w:tcW w:w="4824" w:type="dxa"/>
          </w:tcPr>
          <w:p w14:paraId="56E1F6B3" w14:textId="77777777" w:rsidR="00DA6930" w:rsidRDefault="00E03FAD">
            <w:pPr>
              <w:rPr>
                <w:rFonts w:ascii="Arial" w:eastAsia="Arial" w:hAnsi="Arial" w:cs="Arial"/>
                <w:i/>
                <w:sz w:val="22"/>
                <w:szCs w:val="22"/>
              </w:rPr>
            </w:pPr>
            <w:r>
              <w:rPr>
                <w:rFonts w:ascii="Arial" w:eastAsia="Arial" w:hAnsi="Arial" w:cs="Arial"/>
                <w:i/>
                <w:sz w:val="22"/>
                <w:szCs w:val="22"/>
              </w:rPr>
              <w:t>Combined heat and power</w:t>
            </w:r>
          </w:p>
        </w:tc>
      </w:tr>
      <w:tr w:rsidR="00DA6930" w14:paraId="64FFEAFD" w14:textId="77777777">
        <w:tc>
          <w:tcPr>
            <w:tcW w:w="4824" w:type="dxa"/>
          </w:tcPr>
          <w:p w14:paraId="6FC31CD8" w14:textId="77777777" w:rsidR="00DA6930" w:rsidRDefault="00E03FAD">
            <w:pPr>
              <w:rPr>
                <w:rFonts w:ascii="Arial" w:eastAsia="Arial" w:hAnsi="Arial" w:cs="Arial"/>
                <w:i/>
                <w:sz w:val="22"/>
                <w:szCs w:val="22"/>
              </w:rPr>
            </w:pPr>
            <w:r>
              <w:rPr>
                <w:rFonts w:ascii="Arial" w:eastAsia="Arial" w:hAnsi="Arial" w:cs="Arial"/>
                <w:i/>
                <w:sz w:val="22"/>
                <w:szCs w:val="22"/>
              </w:rPr>
              <w:t>CSCTS</w:t>
            </w:r>
          </w:p>
        </w:tc>
        <w:tc>
          <w:tcPr>
            <w:tcW w:w="4824" w:type="dxa"/>
          </w:tcPr>
          <w:p w14:paraId="2B368102" w14:textId="77777777" w:rsidR="00DA6930" w:rsidRDefault="00E03FAD">
            <w:pPr>
              <w:rPr>
                <w:rFonts w:ascii="Arial" w:eastAsia="Arial" w:hAnsi="Arial" w:cs="Arial"/>
                <w:i/>
                <w:sz w:val="22"/>
                <w:szCs w:val="22"/>
              </w:rPr>
            </w:pPr>
            <w:r>
              <w:rPr>
                <w:rFonts w:ascii="Arial" w:eastAsia="Arial" w:hAnsi="Arial" w:cs="Arial"/>
                <w:i/>
                <w:sz w:val="22"/>
                <w:szCs w:val="22"/>
              </w:rPr>
              <w:t>Coal Supply Chain Management System</w:t>
            </w:r>
          </w:p>
        </w:tc>
      </w:tr>
      <w:tr w:rsidR="00DA6930" w14:paraId="54B2D2ED" w14:textId="77777777">
        <w:tc>
          <w:tcPr>
            <w:tcW w:w="4824" w:type="dxa"/>
          </w:tcPr>
          <w:p w14:paraId="48E6CDC4" w14:textId="77777777" w:rsidR="00DA6930" w:rsidRDefault="00E03FAD">
            <w:pPr>
              <w:rPr>
                <w:rFonts w:ascii="Arial" w:eastAsia="Arial" w:hAnsi="Arial" w:cs="Arial"/>
                <w:i/>
                <w:sz w:val="22"/>
                <w:szCs w:val="22"/>
              </w:rPr>
            </w:pPr>
            <w:r>
              <w:rPr>
                <w:rFonts w:ascii="Arial" w:eastAsia="Arial" w:hAnsi="Arial" w:cs="Arial"/>
                <w:i/>
                <w:sz w:val="22"/>
                <w:szCs w:val="22"/>
              </w:rPr>
              <w:t>DAO</w:t>
            </w:r>
          </w:p>
        </w:tc>
        <w:tc>
          <w:tcPr>
            <w:tcW w:w="4824" w:type="dxa"/>
          </w:tcPr>
          <w:p w14:paraId="5970BA95" w14:textId="77777777" w:rsidR="00DA6930" w:rsidRDefault="00E03FAD">
            <w:pPr>
              <w:rPr>
                <w:rFonts w:ascii="Arial" w:eastAsia="Arial" w:hAnsi="Arial" w:cs="Arial"/>
                <w:i/>
                <w:sz w:val="22"/>
                <w:szCs w:val="22"/>
              </w:rPr>
            </w:pPr>
            <w:r>
              <w:rPr>
                <w:rFonts w:ascii="Arial" w:eastAsia="Arial" w:hAnsi="Arial" w:cs="Arial"/>
                <w:i/>
                <w:sz w:val="22"/>
                <w:szCs w:val="22"/>
              </w:rPr>
              <w:t>Data Access Object</w:t>
            </w:r>
          </w:p>
        </w:tc>
      </w:tr>
      <w:tr w:rsidR="00DA6930" w14:paraId="3F77FEE5" w14:textId="77777777">
        <w:tc>
          <w:tcPr>
            <w:tcW w:w="4824" w:type="dxa"/>
          </w:tcPr>
          <w:p w14:paraId="6B529E0B" w14:textId="77777777" w:rsidR="00DA6930" w:rsidRDefault="00E03FAD">
            <w:pPr>
              <w:rPr>
                <w:rFonts w:ascii="Arial" w:eastAsia="Arial" w:hAnsi="Arial" w:cs="Arial"/>
                <w:i/>
                <w:sz w:val="22"/>
                <w:szCs w:val="22"/>
              </w:rPr>
            </w:pPr>
            <w:r>
              <w:rPr>
                <w:rFonts w:ascii="Arial" w:eastAsia="Arial" w:hAnsi="Arial" w:cs="Arial"/>
                <w:i/>
                <w:sz w:val="22"/>
                <w:szCs w:val="22"/>
              </w:rPr>
              <w:t>DB</w:t>
            </w:r>
          </w:p>
        </w:tc>
        <w:tc>
          <w:tcPr>
            <w:tcW w:w="4824" w:type="dxa"/>
          </w:tcPr>
          <w:p w14:paraId="5B8604EE" w14:textId="77777777" w:rsidR="00DA6930" w:rsidRDefault="00E03FAD">
            <w:pPr>
              <w:rPr>
                <w:rFonts w:ascii="Arial" w:eastAsia="Arial" w:hAnsi="Arial" w:cs="Arial"/>
                <w:i/>
                <w:sz w:val="22"/>
                <w:szCs w:val="22"/>
              </w:rPr>
            </w:pPr>
            <w:r>
              <w:rPr>
                <w:rFonts w:ascii="Arial" w:eastAsia="Arial" w:hAnsi="Arial" w:cs="Arial"/>
                <w:i/>
                <w:sz w:val="22"/>
                <w:szCs w:val="22"/>
              </w:rPr>
              <w:t>Database</w:t>
            </w:r>
          </w:p>
        </w:tc>
      </w:tr>
      <w:tr w:rsidR="00DA6930" w14:paraId="3333CF06" w14:textId="77777777">
        <w:tc>
          <w:tcPr>
            <w:tcW w:w="4824" w:type="dxa"/>
          </w:tcPr>
          <w:p w14:paraId="797A6843" w14:textId="77777777" w:rsidR="00DA6930" w:rsidRDefault="00E03FAD">
            <w:pPr>
              <w:rPr>
                <w:rFonts w:ascii="Arial" w:eastAsia="Arial" w:hAnsi="Arial" w:cs="Arial"/>
                <w:i/>
                <w:sz w:val="22"/>
                <w:szCs w:val="22"/>
              </w:rPr>
            </w:pPr>
            <w:r>
              <w:rPr>
                <w:rFonts w:ascii="Arial" w:eastAsia="Arial" w:hAnsi="Arial" w:cs="Arial"/>
                <w:i/>
                <w:sz w:val="22"/>
                <w:szCs w:val="22"/>
              </w:rPr>
              <w:t>Dozer</w:t>
            </w:r>
          </w:p>
        </w:tc>
        <w:tc>
          <w:tcPr>
            <w:tcW w:w="4824" w:type="dxa"/>
          </w:tcPr>
          <w:p w14:paraId="67FEC0B5" w14:textId="77777777" w:rsidR="00DA6930" w:rsidRDefault="00E03FAD">
            <w:pPr>
              <w:rPr>
                <w:rFonts w:ascii="Arial" w:eastAsia="Arial" w:hAnsi="Arial" w:cs="Arial"/>
                <w:i/>
                <w:sz w:val="22"/>
                <w:szCs w:val="22"/>
              </w:rPr>
            </w:pPr>
            <w:r>
              <w:rPr>
                <w:rFonts w:ascii="Arial" w:eastAsia="Arial" w:hAnsi="Arial" w:cs="Arial"/>
                <w:i/>
                <w:sz w:val="22"/>
                <w:szCs w:val="22"/>
              </w:rPr>
              <w:t>Dozer</w:t>
            </w:r>
          </w:p>
        </w:tc>
      </w:tr>
      <w:tr w:rsidR="00DA6930" w14:paraId="06B83590" w14:textId="77777777">
        <w:tc>
          <w:tcPr>
            <w:tcW w:w="4824" w:type="dxa"/>
          </w:tcPr>
          <w:p w14:paraId="6599E8E7" w14:textId="77777777" w:rsidR="00DA6930" w:rsidRDefault="00E03FAD">
            <w:pPr>
              <w:rPr>
                <w:rFonts w:ascii="Arial" w:eastAsia="Arial" w:hAnsi="Arial" w:cs="Arial"/>
                <w:i/>
                <w:sz w:val="22"/>
                <w:szCs w:val="22"/>
              </w:rPr>
            </w:pPr>
            <w:r>
              <w:rPr>
                <w:rFonts w:ascii="Arial" w:eastAsia="Arial" w:hAnsi="Arial" w:cs="Arial"/>
                <w:i/>
                <w:sz w:val="22"/>
                <w:szCs w:val="22"/>
              </w:rPr>
              <w:t>HHD</w:t>
            </w:r>
          </w:p>
        </w:tc>
        <w:tc>
          <w:tcPr>
            <w:tcW w:w="4824" w:type="dxa"/>
          </w:tcPr>
          <w:p w14:paraId="5C88C9F2" w14:textId="77777777" w:rsidR="00DA6930" w:rsidRDefault="00E03FAD">
            <w:pPr>
              <w:rPr>
                <w:rFonts w:ascii="Arial" w:eastAsia="Arial" w:hAnsi="Arial" w:cs="Arial"/>
                <w:i/>
                <w:sz w:val="22"/>
                <w:szCs w:val="22"/>
              </w:rPr>
            </w:pPr>
            <w:r>
              <w:rPr>
                <w:rFonts w:ascii="Arial" w:eastAsia="Arial" w:hAnsi="Arial" w:cs="Arial"/>
                <w:i/>
                <w:sz w:val="22"/>
                <w:szCs w:val="22"/>
              </w:rPr>
              <w:t>Handheld Device</w:t>
            </w:r>
          </w:p>
        </w:tc>
      </w:tr>
      <w:tr w:rsidR="00DA6930" w14:paraId="3FD25444" w14:textId="77777777">
        <w:tc>
          <w:tcPr>
            <w:tcW w:w="4824" w:type="dxa"/>
          </w:tcPr>
          <w:p w14:paraId="63EB9753" w14:textId="77777777" w:rsidR="00DA6930" w:rsidRDefault="00E03FAD">
            <w:pPr>
              <w:rPr>
                <w:rFonts w:ascii="Arial" w:eastAsia="Arial" w:hAnsi="Arial" w:cs="Arial"/>
                <w:i/>
                <w:sz w:val="22"/>
                <w:szCs w:val="22"/>
              </w:rPr>
            </w:pPr>
            <w:proofErr w:type="spellStart"/>
            <w:r>
              <w:rPr>
                <w:rFonts w:ascii="Arial" w:eastAsia="Arial" w:hAnsi="Arial" w:cs="Arial"/>
                <w:i/>
                <w:sz w:val="22"/>
                <w:szCs w:val="22"/>
              </w:rPr>
              <w:t>Hyva</w:t>
            </w:r>
            <w:proofErr w:type="spellEnd"/>
          </w:p>
        </w:tc>
        <w:tc>
          <w:tcPr>
            <w:tcW w:w="4824" w:type="dxa"/>
          </w:tcPr>
          <w:p w14:paraId="601925F7" w14:textId="77777777" w:rsidR="00DA6930" w:rsidRDefault="00E03FAD">
            <w:pPr>
              <w:rPr>
                <w:rFonts w:ascii="Arial" w:eastAsia="Arial" w:hAnsi="Arial" w:cs="Arial"/>
                <w:i/>
                <w:sz w:val="22"/>
                <w:szCs w:val="22"/>
              </w:rPr>
            </w:pPr>
            <w:r>
              <w:rPr>
                <w:rFonts w:ascii="Arial" w:eastAsia="Arial" w:hAnsi="Arial" w:cs="Arial"/>
                <w:i/>
                <w:sz w:val="22"/>
                <w:szCs w:val="22"/>
              </w:rPr>
              <w:t>Internal vehicles of the Plant</w:t>
            </w:r>
          </w:p>
        </w:tc>
      </w:tr>
      <w:tr w:rsidR="00DA6930" w14:paraId="77A8A3DC" w14:textId="77777777">
        <w:tc>
          <w:tcPr>
            <w:tcW w:w="4824" w:type="dxa"/>
          </w:tcPr>
          <w:p w14:paraId="02F77EE3" w14:textId="77777777" w:rsidR="00DA6930" w:rsidRDefault="00E03FAD">
            <w:pPr>
              <w:rPr>
                <w:rFonts w:ascii="Arial" w:eastAsia="Arial" w:hAnsi="Arial" w:cs="Arial"/>
                <w:i/>
                <w:sz w:val="22"/>
                <w:szCs w:val="22"/>
              </w:rPr>
            </w:pPr>
            <w:r>
              <w:rPr>
                <w:rFonts w:ascii="Arial" w:eastAsia="Arial" w:hAnsi="Arial" w:cs="Arial"/>
                <w:i/>
                <w:sz w:val="22"/>
                <w:szCs w:val="22"/>
              </w:rPr>
              <w:t>LIFO</w:t>
            </w:r>
          </w:p>
        </w:tc>
        <w:tc>
          <w:tcPr>
            <w:tcW w:w="4824" w:type="dxa"/>
          </w:tcPr>
          <w:p w14:paraId="6BCB7732" w14:textId="77777777" w:rsidR="00DA6930" w:rsidRDefault="00E03FAD">
            <w:pPr>
              <w:rPr>
                <w:rFonts w:ascii="Arial" w:eastAsia="Arial" w:hAnsi="Arial" w:cs="Arial"/>
                <w:i/>
                <w:sz w:val="22"/>
                <w:szCs w:val="22"/>
              </w:rPr>
            </w:pPr>
            <w:r>
              <w:rPr>
                <w:rFonts w:ascii="Arial" w:eastAsia="Arial" w:hAnsi="Arial" w:cs="Arial"/>
                <w:i/>
                <w:sz w:val="22"/>
                <w:szCs w:val="22"/>
              </w:rPr>
              <w:t xml:space="preserve">Last </w:t>
            </w:r>
            <w:proofErr w:type="gramStart"/>
            <w:r>
              <w:rPr>
                <w:rFonts w:ascii="Arial" w:eastAsia="Arial" w:hAnsi="Arial" w:cs="Arial"/>
                <w:i/>
                <w:sz w:val="22"/>
                <w:szCs w:val="22"/>
              </w:rPr>
              <w:t>In</w:t>
            </w:r>
            <w:proofErr w:type="gramEnd"/>
            <w:r>
              <w:rPr>
                <w:rFonts w:ascii="Arial" w:eastAsia="Arial" w:hAnsi="Arial" w:cs="Arial"/>
                <w:i/>
                <w:sz w:val="22"/>
                <w:szCs w:val="22"/>
              </w:rPr>
              <w:t xml:space="preserve"> First Out</w:t>
            </w:r>
          </w:p>
        </w:tc>
      </w:tr>
      <w:tr w:rsidR="00DA6930" w14:paraId="27F0A670" w14:textId="77777777">
        <w:tc>
          <w:tcPr>
            <w:tcW w:w="4824" w:type="dxa"/>
          </w:tcPr>
          <w:p w14:paraId="1BA33904" w14:textId="77777777" w:rsidR="00DA6930" w:rsidRDefault="00E03FAD">
            <w:pPr>
              <w:rPr>
                <w:rFonts w:ascii="Arial" w:eastAsia="Arial" w:hAnsi="Arial" w:cs="Arial"/>
                <w:i/>
                <w:sz w:val="22"/>
                <w:szCs w:val="22"/>
              </w:rPr>
            </w:pPr>
            <w:r>
              <w:rPr>
                <w:rFonts w:ascii="Arial" w:eastAsia="Arial" w:hAnsi="Arial" w:cs="Arial"/>
                <w:i/>
                <w:sz w:val="22"/>
                <w:szCs w:val="22"/>
              </w:rPr>
              <w:t>Rake</w:t>
            </w:r>
          </w:p>
        </w:tc>
        <w:tc>
          <w:tcPr>
            <w:tcW w:w="4824" w:type="dxa"/>
          </w:tcPr>
          <w:p w14:paraId="5FCF1F4D" w14:textId="77777777" w:rsidR="00DA6930" w:rsidRDefault="00E03FAD">
            <w:pPr>
              <w:rPr>
                <w:rFonts w:ascii="Arial" w:eastAsia="Arial" w:hAnsi="Arial" w:cs="Arial"/>
                <w:i/>
                <w:sz w:val="22"/>
                <w:szCs w:val="22"/>
              </w:rPr>
            </w:pPr>
            <w:r>
              <w:rPr>
                <w:rFonts w:ascii="Arial" w:eastAsia="Arial" w:hAnsi="Arial" w:cs="Arial"/>
                <w:i/>
                <w:sz w:val="22"/>
                <w:szCs w:val="22"/>
              </w:rPr>
              <w:t>Railway Rake</w:t>
            </w:r>
          </w:p>
        </w:tc>
      </w:tr>
      <w:tr w:rsidR="00DA6930" w14:paraId="4D256CA6" w14:textId="77777777">
        <w:tc>
          <w:tcPr>
            <w:tcW w:w="4824" w:type="dxa"/>
          </w:tcPr>
          <w:p w14:paraId="562DEBE1" w14:textId="77777777" w:rsidR="00DA6930" w:rsidRDefault="00E03FAD">
            <w:pPr>
              <w:rPr>
                <w:rFonts w:ascii="Arial" w:eastAsia="Arial" w:hAnsi="Arial" w:cs="Arial"/>
                <w:i/>
                <w:sz w:val="22"/>
                <w:szCs w:val="22"/>
              </w:rPr>
            </w:pPr>
            <w:r>
              <w:rPr>
                <w:rFonts w:ascii="Arial" w:eastAsia="Arial" w:hAnsi="Arial" w:cs="Arial"/>
                <w:i/>
                <w:sz w:val="22"/>
                <w:szCs w:val="22"/>
              </w:rPr>
              <w:t>Source</w:t>
            </w:r>
          </w:p>
        </w:tc>
        <w:tc>
          <w:tcPr>
            <w:tcW w:w="4824" w:type="dxa"/>
          </w:tcPr>
          <w:p w14:paraId="3ABF04BC" w14:textId="77777777" w:rsidR="00DA6930" w:rsidRDefault="00E03FAD">
            <w:pPr>
              <w:rPr>
                <w:rFonts w:ascii="Arial" w:eastAsia="Arial" w:hAnsi="Arial" w:cs="Arial"/>
                <w:i/>
                <w:sz w:val="22"/>
                <w:szCs w:val="22"/>
              </w:rPr>
            </w:pPr>
            <w:r>
              <w:rPr>
                <w:rFonts w:ascii="Arial" w:eastAsia="Arial" w:hAnsi="Arial" w:cs="Arial"/>
                <w:i/>
                <w:sz w:val="22"/>
                <w:szCs w:val="22"/>
              </w:rPr>
              <w:t>Source of the Coal</w:t>
            </w:r>
          </w:p>
        </w:tc>
      </w:tr>
      <w:tr w:rsidR="00DA6930" w14:paraId="1C8491CA" w14:textId="77777777">
        <w:tc>
          <w:tcPr>
            <w:tcW w:w="4824" w:type="dxa"/>
          </w:tcPr>
          <w:p w14:paraId="2FC5F9AB" w14:textId="77777777" w:rsidR="00DA6930" w:rsidRDefault="00E03FAD">
            <w:pPr>
              <w:rPr>
                <w:rFonts w:ascii="Arial" w:eastAsia="Arial" w:hAnsi="Arial" w:cs="Arial"/>
                <w:i/>
                <w:sz w:val="22"/>
                <w:szCs w:val="22"/>
              </w:rPr>
            </w:pPr>
            <w:r>
              <w:rPr>
                <w:rFonts w:ascii="Arial" w:eastAsia="Arial" w:hAnsi="Arial" w:cs="Arial"/>
                <w:i/>
                <w:sz w:val="22"/>
                <w:szCs w:val="22"/>
              </w:rPr>
              <w:t>SR</w:t>
            </w:r>
          </w:p>
        </w:tc>
        <w:tc>
          <w:tcPr>
            <w:tcW w:w="4824" w:type="dxa"/>
          </w:tcPr>
          <w:p w14:paraId="5907D509" w14:textId="77777777" w:rsidR="00DA6930" w:rsidRDefault="00E03FAD">
            <w:pPr>
              <w:rPr>
                <w:rFonts w:ascii="Arial" w:eastAsia="Arial" w:hAnsi="Arial" w:cs="Arial"/>
                <w:i/>
                <w:sz w:val="22"/>
                <w:szCs w:val="22"/>
              </w:rPr>
            </w:pPr>
            <w:r>
              <w:rPr>
                <w:rFonts w:ascii="Arial" w:eastAsia="Arial" w:hAnsi="Arial" w:cs="Arial"/>
                <w:i/>
                <w:sz w:val="22"/>
                <w:szCs w:val="22"/>
              </w:rPr>
              <w:t>Stacker Reclaimer</w:t>
            </w:r>
          </w:p>
        </w:tc>
      </w:tr>
      <w:tr w:rsidR="00DA6930" w14:paraId="755049DC" w14:textId="77777777">
        <w:tc>
          <w:tcPr>
            <w:tcW w:w="4824" w:type="dxa"/>
          </w:tcPr>
          <w:p w14:paraId="24D9ABDB" w14:textId="77777777" w:rsidR="00DA6930" w:rsidRDefault="00E03FAD">
            <w:pPr>
              <w:rPr>
                <w:rFonts w:ascii="Arial" w:eastAsia="Arial" w:hAnsi="Arial" w:cs="Arial"/>
                <w:i/>
                <w:sz w:val="22"/>
                <w:szCs w:val="22"/>
              </w:rPr>
            </w:pPr>
            <w:r>
              <w:rPr>
                <w:rFonts w:ascii="Arial" w:eastAsia="Arial" w:hAnsi="Arial" w:cs="Arial"/>
                <w:i/>
                <w:sz w:val="22"/>
                <w:szCs w:val="22"/>
              </w:rPr>
              <w:t>Supplier</w:t>
            </w:r>
          </w:p>
        </w:tc>
        <w:tc>
          <w:tcPr>
            <w:tcW w:w="4824" w:type="dxa"/>
          </w:tcPr>
          <w:p w14:paraId="4DA2B03F" w14:textId="77777777" w:rsidR="00DA6930" w:rsidRDefault="00E03FAD">
            <w:pPr>
              <w:rPr>
                <w:rFonts w:ascii="Arial" w:eastAsia="Arial" w:hAnsi="Arial" w:cs="Arial"/>
                <w:i/>
                <w:sz w:val="22"/>
                <w:szCs w:val="22"/>
              </w:rPr>
            </w:pPr>
            <w:r>
              <w:rPr>
                <w:rFonts w:ascii="Arial" w:eastAsia="Arial" w:hAnsi="Arial" w:cs="Arial"/>
                <w:i/>
                <w:sz w:val="22"/>
                <w:szCs w:val="22"/>
              </w:rPr>
              <w:t>Coal Mines</w:t>
            </w:r>
          </w:p>
        </w:tc>
      </w:tr>
      <w:tr w:rsidR="00DA6930" w14:paraId="0824FA32" w14:textId="77777777">
        <w:tc>
          <w:tcPr>
            <w:tcW w:w="4824" w:type="dxa"/>
          </w:tcPr>
          <w:p w14:paraId="242E691F" w14:textId="77777777" w:rsidR="00DA6930" w:rsidRDefault="00E03FAD">
            <w:pPr>
              <w:rPr>
                <w:rFonts w:ascii="Arial" w:eastAsia="Arial" w:hAnsi="Arial" w:cs="Arial"/>
                <w:i/>
                <w:sz w:val="22"/>
                <w:szCs w:val="22"/>
              </w:rPr>
            </w:pPr>
            <w:r>
              <w:rPr>
                <w:rFonts w:ascii="Arial" w:eastAsia="Arial" w:hAnsi="Arial" w:cs="Arial"/>
                <w:i/>
                <w:sz w:val="22"/>
                <w:szCs w:val="22"/>
              </w:rPr>
              <w:t>Transporter</w:t>
            </w:r>
          </w:p>
        </w:tc>
        <w:tc>
          <w:tcPr>
            <w:tcW w:w="4824" w:type="dxa"/>
          </w:tcPr>
          <w:p w14:paraId="238388D4" w14:textId="77777777" w:rsidR="00DA6930" w:rsidRDefault="00E03FAD">
            <w:pPr>
              <w:rPr>
                <w:rFonts w:ascii="Arial" w:eastAsia="Arial" w:hAnsi="Arial" w:cs="Arial"/>
                <w:i/>
                <w:sz w:val="22"/>
                <w:szCs w:val="22"/>
              </w:rPr>
            </w:pPr>
            <w:r>
              <w:rPr>
                <w:rFonts w:ascii="Arial" w:eastAsia="Arial" w:hAnsi="Arial" w:cs="Arial"/>
                <w:i/>
                <w:sz w:val="22"/>
                <w:szCs w:val="22"/>
              </w:rPr>
              <w:t>Transporter of the Coal</w:t>
            </w:r>
          </w:p>
        </w:tc>
      </w:tr>
      <w:tr w:rsidR="00DA6930" w14:paraId="2961839D" w14:textId="77777777">
        <w:tc>
          <w:tcPr>
            <w:tcW w:w="4824" w:type="dxa"/>
          </w:tcPr>
          <w:p w14:paraId="0D9F0717" w14:textId="77777777" w:rsidR="00DA6930" w:rsidRDefault="00E03FAD">
            <w:pPr>
              <w:rPr>
                <w:rFonts w:ascii="Arial" w:eastAsia="Arial" w:hAnsi="Arial" w:cs="Arial"/>
                <w:i/>
                <w:sz w:val="22"/>
                <w:szCs w:val="22"/>
              </w:rPr>
            </w:pPr>
            <w:r>
              <w:rPr>
                <w:rFonts w:ascii="Arial" w:eastAsia="Arial" w:hAnsi="Arial" w:cs="Arial"/>
                <w:i/>
                <w:sz w:val="22"/>
                <w:szCs w:val="22"/>
              </w:rPr>
              <w:t>Truck</w:t>
            </w:r>
          </w:p>
        </w:tc>
        <w:tc>
          <w:tcPr>
            <w:tcW w:w="4824" w:type="dxa"/>
          </w:tcPr>
          <w:p w14:paraId="28DFB64D" w14:textId="77777777" w:rsidR="00DA6930" w:rsidRDefault="00E03FAD">
            <w:pPr>
              <w:rPr>
                <w:rFonts w:ascii="Arial" w:eastAsia="Arial" w:hAnsi="Arial" w:cs="Arial"/>
                <w:i/>
                <w:sz w:val="22"/>
                <w:szCs w:val="22"/>
              </w:rPr>
            </w:pPr>
            <w:r>
              <w:rPr>
                <w:rFonts w:ascii="Arial" w:eastAsia="Arial" w:hAnsi="Arial" w:cs="Arial"/>
                <w:i/>
                <w:sz w:val="22"/>
                <w:szCs w:val="22"/>
              </w:rPr>
              <w:t>Vehicle carrying the Coal</w:t>
            </w:r>
          </w:p>
        </w:tc>
      </w:tr>
      <w:tr w:rsidR="00DA6930" w14:paraId="6016C987" w14:textId="77777777">
        <w:tc>
          <w:tcPr>
            <w:tcW w:w="4824" w:type="dxa"/>
          </w:tcPr>
          <w:p w14:paraId="1D02D722" w14:textId="77777777" w:rsidR="00DA6930" w:rsidRDefault="00E03FAD">
            <w:pPr>
              <w:rPr>
                <w:rFonts w:ascii="Arial" w:eastAsia="Arial" w:hAnsi="Arial" w:cs="Arial"/>
                <w:i/>
                <w:sz w:val="22"/>
                <w:szCs w:val="22"/>
              </w:rPr>
            </w:pPr>
            <w:r>
              <w:rPr>
                <w:rFonts w:ascii="Arial" w:eastAsia="Arial" w:hAnsi="Arial" w:cs="Arial"/>
                <w:i/>
                <w:sz w:val="22"/>
                <w:szCs w:val="22"/>
              </w:rPr>
              <w:t>UI</w:t>
            </w:r>
          </w:p>
        </w:tc>
        <w:tc>
          <w:tcPr>
            <w:tcW w:w="4824" w:type="dxa"/>
          </w:tcPr>
          <w:p w14:paraId="1103F691" w14:textId="77777777" w:rsidR="00DA6930" w:rsidRDefault="00E03FAD">
            <w:pPr>
              <w:rPr>
                <w:rFonts w:ascii="Arial" w:eastAsia="Arial" w:hAnsi="Arial" w:cs="Arial"/>
                <w:i/>
                <w:sz w:val="22"/>
                <w:szCs w:val="22"/>
              </w:rPr>
            </w:pPr>
            <w:r>
              <w:rPr>
                <w:rFonts w:ascii="Arial" w:eastAsia="Arial" w:hAnsi="Arial" w:cs="Arial"/>
                <w:i/>
                <w:sz w:val="22"/>
                <w:szCs w:val="22"/>
              </w:rPr>
              <w:t>User Interface – Web Pages</w:t>
            </w:r>
          </w:p>
        </w:tc>
      </w:tr>
    </w:tbl>
    <w:p w14:paraId="653E2A5D" w14:textId="77777777" w:rsidR="00DA6930" w:rsidRDefault="00DA6930">
      <w:pPr>
        <w:rPr>
          <w:rFonts w:ascii="Arial" w:eastAsia="Arial" w:hAnsi="Arial" w:cs="Arial"/>
          <w:i/>
          <w:color w:val="FF0000"/>
          <w:sz w:val="22"/>
          <w:szCs w:val="22"/>
        </w:rPr>
      </w:pPr>
    </w:p>
    <w:p w14:paraId="1CEC2853" w14:textId="77777777" w:rsidR="00DA6930" w:rsidRDefault="00DA6930">
      <w:pPr>
        <w:pBdr>
          <w:top w:val="nil"/>
          <w:left w:val="nil"/>
          <w:bottom w:val="nil"/>
          <w:right w:val="nil"/>
          <w:between w:val="nil"/>
        </w:pBdr>
        <w:rPr>
          <w:rFonts w:ascii="Arial" w:eastAsia="Arial" w:hAnsi="Arial" w:cs="Arial"/>
          <w:i/>
          <w:color w:val="FF0000"/>
          <w:sz w:val="22"/>
          <w:szCs w:val="22"/>
        </w:rPr>
      </w:pPr>
      <w:bookmarkStart w:id="10" w:name="_wuz1flpwvapc" w:colFirst="0" w:colLast="0"/>
      <w:bookmarkEnd w:id="10"/>
    </w:p>
    <w:p w14:paraId="767DA606" w14:textId="454B5462" w:rsidR="00DA6930" w:rsidRPr="00DA6930" w:rsidRDefault="00DA6930">
      <w:pPr>
        <w:pBdr>
          <w:top w:val="nil"/>
          <w:left w:val="nil"/>
          <w:bottom w:val="nil"/>
          <w:right w:val="nil"/>
          <w:between w:val="nil"/>
        </w:pBdr>
        <w:rPr>
          <w:rFonts w:ascii="Arial" w:eastAsia="Arial" w:hAnsi="Arial" w:cs="Arial"/>
          <w:i/>
          <w:color w:val="FF0000"/>
          <w:sz w:val="22"/>
          <w:szCs w:val="22"/>
          <w:rPrChange w:id="11" w:author="Anil Patra" w:date="2021-01-25T15:10:00Z">
            <w:rPr>
              <w:rFonts w:ascii="Arial" w:eastAsia="Arial" w:hAnsi="Arial" w:cs="Arial"/>
              <w:i/>
              <w:color w:val="000000"/>
              <w:sz w:val="22"/>
              <w:szCs w:val="22"/>
            </w:rPr>
          </w:rPrChange>
        </w:rPr>
      </w:pPr>
      <w:bookmarkStart w:id="12" w:name="_wmpekx6bzihc" w:colFirst="0" w:colLast="0"/>
      <w:bookmarkEnd w:id="12"/>
    </w:p>
    <w:p w14:paraId="4D573714" w14:textId="77777777" w:rsidR="00DA6930" w:rsidRDefault="00E03FAD">
      <w:pPr>
        <w:pStyle w:val="Heading2"/>
        <w:numPr>
          <w:ilvl w:val="1"/>
          <w:numId w:val="9"/>
        </w:numPr>
      </w:pPr>
      <w:bookmarkStart w:id="13" w:name="_1t3h5sf" w:colFirst="0" w:colLast="0"/>
      <w:bookmarkEnd w:id="13"/>
      <w:r>
        <w:lastRenderedPageBreak/>
        <w:t>Intended Audience and Reading Suggestions</w:t>
      </w:r>
    </w:p>
    <w:p w14:paraId="25E8E0B2" w14:textId="77777777" w:rsidR="00DA6930" w:rsidRDefault="00E03FAD">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document is intended to all the stake holders of the product like developers, project managers, delivery partne</w:t>
      </w:r>
      <w:r>
        <w:rPr>
          <w:rFonts w:ascii="Arial" w:eastAsia="Arial" w:hAnsi="Arial" w:cs="Arial"/>
          <w:i/>
          <w:color w:val="000000"/>
          <w:sz w:val="22"/>
          <w:szCs w:val="22"/>
        </w:rPr>
        <w:t>rs, testers and the plant teams and the CHP Team.</w:t>
      </w:r>
    </w:p>
    <w:p w14:paraId="7200CBC0" w14:textId="77777777" w:rsidR="00DA6930" w:rsidRDefault="00E03FAD">
      <w:pPr>
        <w:pBdr>
          <w:top w:val="nil"/>
          <w:left w:val="nil"/>
          <w:bottom w:val="nil"/>
          <w:right w:val="nil"/>
          <w:between w:val="nil"/>
        </w:pBdr>
        <w:rPr>
          <w:rFonts w:ascii="Arial" w:eastAsia="Arial" w:hAnsi="Arial" w:cs="Arial"/>
          <w:i/>
          <w:color w:val="000000"/>
          <w:sz w:val="22"/>
          <w:szCs w:val="22"/>
        </w:rPr>
      </w:pPr>
      <w:bookmarkStart w:id="14" w:name="_4d34og8" w:colFirst="0" w:colLast="0"/>
      <w:bookmarkEnd w:id="14"/>
      <w:r>
        <w:rPr>
          <w:rFonts w:ascii="Arial" w:eastAsia="Arial" w:hAnsi="Arial" w:cs="Arial"/>
          <w:i/>
          <w:color w:val="000000"/>
          <w:sz w:val="22"/>
          <w:szCs w:val="22"/>
        </w:rPr>
        <w:t xml:space="preserve">The document should be read in the above defined format so that all the flow is observed as defined. </w:t>
      </w:r>
    </w:p>
    <w:p w14:paraId="239582B5" w14:textId="77777777" w:rsidR="00DA6930" w:rsidRDefault="00E03FAD">
      <w:pPr>
        <w:pStyle w:val="Heading2"/>
        <w:numPr>
          <w:ilvl w:val="1"/>
          <w:numId w:val="9"/>
        </w:numPr>
      </w:pPr>
      <w:bookmarkStart w:id="15" w:name="_2s8eyo1" w:colFirst="0" w:colLast="0"/>
      <w:bookmarkEnd w:id="15"/>
      <w:r>
        <w:t>Product Scope</w:t>
      </w:r>
    </w:p>
    <w:p w14:paraId="39C41A45" w14:textId="77777777" w:rsidR="00DA6930" w:rsidRDefault="00E03FAD">
      <w:pPr>
        <w:pBdr>
          <w:top w:val="nil"/>
          <w:left w:val="nil"/>
          <w:bottom w:val="nil"/>
          <w:right w:val="nil"/>
          <w:between w:val="nil"/>
        </w:pBdr>
        <w:rPr>
          <w:rFonts w:ascii="Arial" w:eastAsia="Arial" w:hAnsi="Arial" w:cs="Arial"/>
          <w:i/>
          <w:color w:val="000000"/>
          <w:sz w:val="22"/>
          <w:szCs w:val="22"/>
        </w:rPr>
      </w:pPr>
      <w:bookmarkStart w:id="16" w:name="_17dp8vu" w:colFirst="0" w:colLast="0"/>
      <w:bookmarkEnd w:id="16"/>
      <w:r>
        <w:rPr>
          <w:rFonts w:ascii="Arial" w:eastAsia="Arial" w:hAnsi="Arial" w:cs="Arial"/>
          <w:i/>
          <w:color w:val="000000"/>
          <w:sz w:val="22"/>
          <w:szCs w:val="22"/>
        </w:rPr>
        <w:t xml:space="preserve">The purpose of the CSCTS is to provide the details of the coal movement inside the plant, starting from the </w:t>
      </w:r>
      <w:proofErr w:type="spellStart"/>
      <w:r>
        <w:rPr>
          <w:rFonts w:ascii="Arial" w:eastAsia="Arial" w:hAnsi="Arial" w:cs="Arial"/>
          <w:i/>
          <w:color w:val="000000"/>
          <w:sz w:val="22"/>
          <w:szCs w:val="22"/>
        </w:rPr>
        <w:t>in bound</w:t>
      </w:r>
      <w:proofErr w:type="spellEnd"/>
      <w:r>
        <w:rPr>
          <w:rFonts w:ascii="Arial" w:eastAsia="Arial" w:hAnsi="Arial" w:cs="Arial"/>
          <w:i/>
          <w:color w:val="000000"/>
          <w:sz w:val="22"/>
          <w:szCs w:val="22"/>
        </w:rPr>
        <w:t xml:space="preserve"> to storage to consumption. It is also targeted</w:t>
      </w:r>
      <w:r>
        <w:rPr>
          <w:rFonts w:ascii="Arial" w:eastAsia="Arial" w:hAnsi="Arial" w:cs="Arial"/>
          <w:i/>
          <w:color w:val="FFFFFF"/>
          <w:sz w:val="22"/>
          <w:szCs w:val="22"/>
        </w:rPr>
        <w:t xml:space="preserve"> </w:t>
      </w:r>
      <w:r>
        <w:rPr>
          <w:rFonts w:ascii="Arial" w:eastAsia="Arial" w:hAnsi="Arial" w:cs="Arial"/>
          <w:i/>
          <w:sz w:val="22"/>
          <w:szCs w:val="22"/>
        </w:rPr>
        <w:t xml:space="preserve">at providing </w:t>
      </w:r>
      <w:r>
        <w:rPr>
          <w:rFonts w:ascii="Arial" w:eastAsia="Arial" w:hAnsi="Arial" w:cs="Arial"/>
          <w:i/>
          <w:color w:val="000000"/>
          <w:sz w:val="22"/>
          <w:szCs w:val="22"/>
        </w:rPr>
        <w:t>the movement of the truck through near real-time view of the status of the truc</w:t>
      </w:r>
      <w:r>
        <w:rPr>
          <w:rFonts w:ascii="Arial" w:eastAsia="Arial" w:hAnsi="Arial" w:cs="Arial"/>
          <w:i/>
          <w:color w:val="000000"/>
          <w:sz w:val="22"/>
          <w:szCs w:val="22"/>
        </w:rPr>
        <w:t xml:space="preserve">ks. The anomalies are detected and directed to the concerned stake holders for further actions. </w:t>
      </w:r>
    </w:p>
    <w:p w14:paraId="33308B9B" w14:textId="77777777" w:rsidR="00DA6930" w:rsidRDefault="00DA6930">
      <w:pPr>
        <w:pBdr>
          <w:top w:val="nil"/>
          <w:left w:val="nil"/>
          <w:bottom w:val="nil"/>
          <w:right w:val="nil"/>
          <w:between w:val="nil"/>
        </w:pBdr>
        <w:rPr>
          <w:rFonts w:ascii="Arial" w:eastAsia="Arial" w:hAnsi="Arial" w:cs="Arial"/>
          <w:i/>
          <w:color w:val="000000"/>
          <w:sz w:val="22"/>
          <w:szCs w:val="22"/>
        </w:rPr>
      </w:pPr>
    </w:p>
    <w:p w14:paraId="6868782C" w14:textId="77777777" w:rsidR="00DA6930" w:rsidRDefault="00DA6930">
      <w:pPr>
        <w:pBdr>
          <w:top w:val="nil"/>
          <w:left w:val="nil"/>
          <w:bottom w:val="nil"/>
          <w:right w:val="nil"/>
          <w:between w:val="nil"/>
        </w:pBdr>
        <w:rPr>
          <w:rFonts w:ascii="Arial" w:eastAsia="Arial" w:hAnsi="Arial" w:cs="Arial"/>
          <w:i/>
          <w:color w:val="000000"/>
          <w:sz w:val="22"/>
          <w:szCs w:val="22"/>
        </w:rPr>
      </w:pPr>
    </w:p>
    <w:p w14:paraId="0AD7190A" w14:textId="77777777" w:rsidR="00DA6930" w:rsidRDefault="00DA6930">
      <w:pPr>
        <w:pBdr>
          <w:top w:val="nil"/>
          <w:left w:val="nil"/>
          <w:bottom w:val="nil"/>
          <w:right w:val="nil"/>
          <w:between w:val="nil"/>
        </w:pBdr>
        <w:rPr>
          <w:rFonts w:ascii="Arial" w:eastAsia="Arial" w:hAnsi="Arial" w:cs="Arial"/>
          <w:i/>
          <w:color w:val="000000"/>
          <w:sz w:val="22"/>
          <w:szCs w:val="22"/>
        </w:rPr>
      </w:pPr>
    </w:p>
    <w:p w14:paraId="78E83B11" w14:textId="77777777" w:rsidR="00DA6930" w:rsidRDefault="00DA6930">
      <w:pPr>
        <w:pBdr>
          <w:top w:val="nil"/>
          <w:left w:val="nil"/>
          <w:bottom w:val="nil"/>
          <w:right w:val="nil"/>
          <w:between w:val="nil"/>
        </w:pBdr>
        <w:rPr>
          <w:rFonts w:ascii="Arial" w:eastAsia="Arial" w:hAnsi="Arial" w:cs="Arial"/>
          <w:i/>
          <w:color w:val="000000"/>
          <w:sz w:val="22"/>
          <w:szCs w:val="22"/>
        </w:rPr>
      </w:pPr>
    </w:p>
    <w:p w14:paraId="002F025A" w14:textId="77777777" w:rsidR="00DA6930" w:rsidRDefault="00E03FAD">
      <w:pPr>
        <w:pStyle w:val="Heading1"/>
        <w:numPr>
          <w:ilvl w:val="0"/>
          <w:numId w:val="9"/>
        </w:numPr>
      </w:pPr>
      <w:bookmarkStart w:id="17" w:name="_3rdcrjn" w:colFirst="0" w:colLast="0"/>
      <w:bookmarkEnd w:id="17"/>
      <w:r>
        <w:t>Overall Description</w:t>
      </w:r>
    </w:p>
    <w:p w14:paraId="2679DDE2" w14:textId="77777777" w:rsidR="00DA6930" w:rsidRDefault="00E03FAD">
      <w:pPr>
        <w:pBdr>
          <w:top w:val="nil"/>
          <w:left w:val="nil"/>
          <w:bottom w:val="nil"/>
          <w:right w:val="nil"/>
          <w:between w:val="nil"/>
        </w:pBdr>
        <w:rPr>
          <w:color w:val="000000"/>
        </w:rPr>
      </w:pPr>
      <w:bookmarkStart w:id="18" w:name="_26in1rg" w:colFirst="0" w:colLast="0"/>
      <w:bookmarkEnd w:id="18"/>
      <w:r>
        <w:rPr>
          <w:color w:val="000000"/>
        </w:rPr>
        <w:t>The blending module is used to generate a blend plan against a set of target output parameters and input parameters (stockpile related)</w:t>
      </w:r>
      <w:r>
        <w:rPr>
          <w:color w:val="000000"/>
        </w:rPr>
        <w:t xml:space="preserve"> specified by the user. The user can go ahead with the execution of the system generated plan or modify the plan to suit their needs.</w:t>
      </w:r>
    </w:p>
    <w:p w14:paraId="2C4200DE" w14:textId="77777777" w:rsidR="00DA6930" w:rsidRDefault="00DA6930">
      <w:pPr>
        <w:pBdr>
          <w:top w:val="nil"/>
          <w:left w:val="nil"/>
          <w:bottom w:val="nil"/>
          <w:right w:val="nil"/>
          <w:between w:val="nil"/>
        </w:pBdr>
        <w:rPr>
          <w:color w:val="000000"/>
        </w:rPr>
      </w:pPr>
      <w:bookmarkStart w:id="19" w:name="_lnxbz9" w:colFirst="0" w:colLast="0"/>
      <w:bookmarkEnd w:id="19"/>
    </w:p>
    <w:p w14:paraId="7B281DBC" w14:textId="77777777" w:rsidR="00DA6930" w:rsidRDefault="00E03FAD">
      <w:pPr>
        <w:pStyle w:val="Heading2"/>
        <w:numPr>
          <w:ilvl w:val="1"/>
          <w:numId w:val="9"/>
        </w:numPr>
      </w:pPr>
      <w:bookmarkStart w:id="20" w:name="_35nkun2" w:colFirst="0" w:colLast="0"/>
      <w:bookmarkEnd w:id="20"/>
      <w:r>
        <w:t>Product Perspective</w:t>
      </w:r>
    </w:p>
    <w:p w14:paraId="4D09B460" w14:textId="77777777" w:rsidR="00DA6930" w:rsidRDefault="00E03FAD">
      <w:pPr>
        <w:pBdr>
          <w:top w:val="nil"/>
          <w:left w:val="nil"/>
          <w:bottom w:val="nil"/>
          <w:right w:val="nil"/>
          <w:between w:val="nil"/>
        </w:pBdr>
        <w:rPr>
          <w:color w:val="000000"/>
        </w:rPr>
      </w:pPr>
      <w:r>
        <w:rPr>
          <w:color w:val="000000"/>
        </w:rPr>
        <w:t>The CSCTS system stores the following the following information</w:t>
      </w:r>
    </w:p>
    <w:p w14:paraId="0859A31E" w14:textId="77777777" w:rsidR="00DA6930" w:rsidRDefault="00DA6930">
      <w:pPr>
        <w:pBdr>
          <w:top w:val="nil"/>
          <w:left w:val="nil"/>
          <w:bottom w:val="nil"/>
          <w:right w:val="nil"/>
          <w:between w:val="nil"/>
        </w:pBdr>
        <w:rPr>
          <w:color w:val="000000"/>
        </w:rPr>
      </w:pPr>
    </w:p>
    <w:p w14:paraId="71D35A03" w14:textId="77777777" w:rsidR="00DA6930" w:rsidRDefault="00E03FAD">
      <w:pPr>
        <w:numPr>
          <w:ilvl w:val="0"/>
          <w:numId w:val="7"/>
        </w:numPr>
        <w:pBdr>
          <w:top w:val="nil"/>
          <w:left w:val="nil"/>
          <w:bottom w:val="nil"/>
          <w:right w:val="nil"/>
          <w:between w:val="nil"/>
        </w:pBdr>
      </w:pPr>
      <w:r>
        <w:rPr>
          <w:color w:val="000000"/>
        </w:rPr>
        <w:t>Target output parameters</w:t>
      </w:r>
    </w:p>
    <w:p w14:paraId="5431140F" w14:textId="77777777" w:rsidR="00DA6930" w:rsidRDefault="00E03FAD">
      <w:pPr>
        <w:numPr>
          <w:ilvl w:val="0"/>
          <w:numId w:val="7"/>
        </w:numPr>
        <w:pBdr>
          <w:top w:val="nil"/>
          <w:left w:val="nil"/>
          <w:bottom w:val="nil"/>
          <w:right w:val="nil"/>
          <w:between w:val="nil"/>
        </w:pBdr>
      </w:pPr>
      <w:r>
        <w:rPr>
          <w:color w:val="000000"/>
        </w:rPr>
        <w:t>Stockpile s</w:t>
      </w:r>
      <w:r>
        <w:rPr>
          <w:color w:val="000000"/>
        </w:rPr>
        <w:t>pecific input parameters</w:t>
      </w:r>
    </w:p>
    <w:p w14:paraId="79DB5DBC" w14:textId="77777777" w:rsidR="00DA6930" w:rsidRDefault="00E03FAD">
      <w:pPr>
        <w:numPr>
          <w:ilvl w:val="0"/>
          <w:numId w:val="7"/>
        </w:numPr>
        <w:pBdr>
          <w:top w:val="nil"/>
          <w:left w:val="nil"/>
          <w:bottom w:val="nil"/>
          <w:right w:val="nil"/>
          <w:between w:val="nil"/>
        </w:pBdr>
      </w:pPr>
      <w:bookmarkStart w:id="21" w:name="_1ksv4uv" w:colFirst="0" w:colLast="0"/>
      <w:bookmarkEnd w:id="21"/>
      <w:r>
        <w:rPr>
          <w:color w:val="000000"/>
        </w:rPr>
        <w:t>Details of the plan generated (system generated and manual-if any)</w:t>
      </w:r>
    </w:p>
    <w:p w14:paraId="6FA7F0C7" w14:textId="77777777" w:rsidR="00DA6930" w:rsidRDefault="00E03FAD">
      <w:pPr>
        <w:pStyle w:val="Heading2"/>
        <w:numPr>
          <w:ilvl w:val="1"/>
          <w:numId w:val="9"/>
        </w:numPr>
      </w:pPr>
      <w:bookmarkStart w:id="22" w:name="_44sinio" w:colFirst="0" w:colLast="0"/>
      <w:bookmarkEnd w:id="22"/>
      <w:r>
        <w:t>Product Functions</w:t>
      </w:r>
    </w:p>
    <w:p w14:paraId="18CCE952" w14:textId="77777777" w:rsidR="00DA6930" w:rsidRDefault="00E03FAD">
      <w:pPr>
        <w:pStyle w:val="Heading3"/>
        <w:spacing w:after="0" w:line="259" w:lineRule="auto"/>
      </w:pPr>
      <w:bookmarkStart w:id="23" w:name="_2jxsxqh" w:colFirst="0" w:colLast="0"/>
      <w:bookmarkEnd w:id="23"/>
      <w:r>
        <w:t xml:space="preserve">2.2.1 </w:t>
      </w:r>
      <w:r>
        <w:tab/>
        <w:t>SECTION-1 DETAILS: CREATE BLEND PLAN</w:t>
      </w:r>
    </w:p>
    <w:p w14:paraId="081FBF57" w14:textId="77777777" w:rsidR="00DA6930" w:rsidRDefault="00E03FAD">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This section allows User to enter target output values and input parameters for a Blend Plan.</w:t>
      </w:r>
    </w:p>
    <w:p w14:paraId="44FC2A32" w14:textId="77777777" w:rsidR="00DA6930" w:rsidRDefault="00E03FAD">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The user input to be given is:</w:t>
      </w:r>
    </w:p>
    <w:p w14:paraId="18EBA5D8" w14:textId="77777777" w:rsidR="00DA6930" w:rsidRDefault="00E03FAD">
      <w:pPr>
        <w:pStyle w:val="Heading4"/>
        <w:spacing w:before="40" w:after="0" w:line="259" w:lineRule="auto"/>
        <w:rPr>
          <w:rFonts w:ascii="Times" w:eastAsia="Times" w:hAnsi="Times" w:cs="Times"/>
          <w:i w:val="0"/>
        </w:rPr>
      </w:pPr>
      <w:bookmarkStart w:id="24" w:name="_z337ya" w:colFirst="0" w:colLast="0"/>
      <w:bookmarkEnd w:id="24"/>
      <w:r>
        <w:rPr>
          <w:rFonts w:ascii="Times" w:eastAsia="Times" w:hAnsi="Times" w:cs="Times"/>
          <w:i w:val="0"/>
        </w:rPr>
        <w:t>a) Set Target output &amp; Input parameters for resource constraints</w:t>
      </w:r>
    </w:p>
    <w:p w14:paraId="2346159B"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User needs to enter values against the UI fields under the Create </w:t>
      </w:r>
      <w:r>
        <w:rPr>
          <w:rFonts w:ascii="Calibri" w:eastAsia="Calibri" w:hAnsi="Calibri" w:cs="Calibri"/>
          <w:color w:val="000000"/>
          <w:sz w:val="22"/>
          <w:szCs w:val="22"/>
        </w:rPr>
        <w:t>Blend Plan Screen of the Blending Module.</w:t>
      </w:r>
    </w:p>
    <w:p w14:paraId="52B78F62"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There are two divisions: target parameters and input parameters. The target parameters are the output required by the user and the input parameters deal with the stockpile parameters. </w:t>
      </w:r>
    </w:p>
    <w:p w14:paraId="670485A8" w14:textId="77777777" w:rsidR="00DA6930" w:rsidRDefault="00E03FAD">
      <w:pPr>
        <w:pStyle w:val="Heading4"/>
        <w:spacing w:before="40" w:after="0" w:line="259" w:lineRule="auto"/>
        <w:rPr>
          <w:i w:val="0"/>
        </w:rPr>
      </w:pPr>
      <w:bookmarkStart w:id="25" w:name="_3j2qqm3" w:colFirst="0" w:colLast="0"/>
      <w:bookmarkEnd w:id="25"/>
      <w:r>
        <w:rPr>
          <w:i w:val="0"/>
        </w:rPr>
        <w:lastRenderedPageBreak/>
        <w:t>b) Enter LIFO feed: Add Rake/</w:t>
      </w:r>
      <w:r>
        <w:rPr>
          <w:i w:val="0"/>
        </w:rPr>
        <w:t xml:space="preserve"> Truck Tippler</w:t>
      </w:r>
    </w:p>
    <w:p w14:paraId="33885CD1"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If the user wants to enter rake or tippler data, then they shall enter values against the UI fields by clicking on the “Add Truck Tippler Data” and the “Add Rake Data” buttons in the Create Blend Plan Screen.</w:t>
      </w:r>
    </w:p>
    <w:p w14:paraId="115D8F27" w14:textId="77777777" w:rsidR="00DA6930" w:rsidRDefault="00E03FAD">
      <w:pPr>
        <w:pStyle w:val="Heading4"/>
        <w:spacing w:after="160" w:line="259" w:lineRule="auto"/>
        <w:rPr>
          <w:i w:val="0"/>
        </w:rPr>
      </w:pPr>
      <w:bookmarkStart w:id="26" w:name="_1y810tw" w:colFirst="0" w:colLast="0"/>
      <w:bookmarkEnd w:id="26"/>
      <w:r>
        <w:rPr>
          <w:i w:val="0"/>
        </w:rPr>
        <w:t>c) Confirm usable stockpiles</w:t>
      </w:r>
    </w:p>
    <w:p w14:paraId="4D497ABF"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Use</w:t>
      </w:r>
      <w:r>
        <w:rPr>
          <w:rFonts w:ascii="Calibri" w:eastAsia="Calibri" w:hAnsi="Calibri" w:cs="Calibri"/>
          <w:color w:val="000000"/>
          <w:sz w:val="22"/>
          <w:szCs w:val="22"/>
        </w:rPr>
        <w:t xml:space="preserve">r needs to click on “Get Stockpile Details” button which will fetch the list of saved stockpiles. </w:t>
      </w:r>
    </w:p>
    <w:p w14:paraId="16F6D857" w14:textId="77777777" w:rsidR="00DA6930" w:rsidRDefault="00E03FAD">
      <w:p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The following conditions must hold good for a stockpile to be displayed:</w:t>
      </w:r>
    </w:p>
    <w:p w14:paraId="16D64B1D" w14:textId="77777777" w:rsidR="00DA6930" w:rsidRDefault="00E03FAD">
      <w:pPr>
        <w:numPr>
          <w:ilvl w:val="0"/>
          <w:numId w:val="1"/>
        </w:num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Stockpile is Active</w:t>
      </w:r>
    </w:p>
    <w:p w14:paraId="360C5248" w14:textId="77777777" w:rsidR="00DA6930" w:rsidRDefault="00E03FAD">
      <w:pPr>
        <w:numPr>
          <w:ilvl w:val="0"/>
          <w:numId w:val="1"/>
        </w:num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Active Outward flag is Active</w:t>
      </w:r>
    </w:p>
    <w:p w14:paraId="11BD5738" w14:textId="77777777" w:rsidR="00DA6930" w:rsidRDefault="00E03FAD">
      <w:pPr>
        <w:numPr>
          <w:ilvl w:val="0"/>
          <w:numId w:val="1"/>
        </w:num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At Least 1 reclamation mode (S-R, </w:t>
      </w:r>
      <w:proofErr w:type="spellStart"/>
      <w:r>
        <w:rPr>
          <w:rFonts w:ascii="Calibri" w:eastAsia="Calibri" w:hAnsi="Calibri" w:cs="Calibri"/>
          <w:color w:val="000000"/>
          <w:sz w:val="22"/>
          <w:szCs w:val="22"/>
        </w:rPr>
        <w:t>Hyva</w:t>
      </w:r>
      <w:proofErr w:type="spellEnd"/>
      <w:r>
        <w:rPr>
          <w:rFonts w:ascii="Calibri" w:eastAsia="Calibri" w:hAnsi="Calibri" w:cs="Calibri"/>
          <w:color w:val="000000"/>
          <w:sz w:val="22"/>
          <w:szCs w:val="22"/>
        </w:rPr>
        <w:t>, Dozer) is set as True</w:t>
      </w:r>
    </w:p>
    <w:p w14:paraId="27C7C8A0" w14:textId="77777777" w:rsidR="00DA6930" w:rsidRDefault="00E03FAD">
      <w:pPr>
        <w:pStyle w:val="Heading4"/>
        <w:spacing w:before="40" w:after="0" w:line="259" w:lineRule="auto"/>
        <w:rPr>
          <w:i w:val="0"/>
        </w:rPr>
      </w:pPr>
      <w:bookmarkStart w:id="27" w:name="_4i7ojhp" w:colFirst="0" w:colLast="0"/>
      <w:bookmarkEnd w:id="27"/>
      <w:r>
        <w:rPr>
          <w:i w:val="0"/>
        </w:rPr>
        <w:t>d) Submit Blend Inputs to the Engine</w:t>
      </w:r>
    </w:p>
    <w:p w14:paraId="36686E54"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This is the last step for the user on this section on “Create Blend Plan”. User, after verifying all the input values across (a), (b), and (c) above should click on the “Submit” button to freeze the input values and push it to the Blend Engine for processi</w:t>
      </w:r>
      <w:r>
        <w:rPr>
          <w:rFonts w:ascii="Calibri" w:eastAsia="Calibri" w:hAnsi="Calibri" w:cs="Calibri"/>
          <w:color w:val="000000"/>
          <w:sz w:val="22"/>
          <w:szCs w:val="22"/>
        </w:rPr>
        <w:t>ng.</w:t>
      </w:r>
    </w:p>
    <w:p w14:paraId="5F5D5BF0"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A message is displayed “Blend Input Captured”. User is redirected to the 2nd Section “Generate Blend Plan”.</w:t>
      </w:r>
    </w:p>
    <w:p w14:paraId="1B9CF4B6" w14:textId="77777777" w:rsidR="00DA6930" w:rsidRDefault="00DA6930">
      <w:pPr>
        <w:pStyle w:val="Heading1"/>
        <w:spacing w:before="240" w:after="0" w:line="259" w:lineRule="auto"/>
        <w:rPr>
          <w:rFonts w:ascii="Calibri" w:eastAsia="Calibri" w:hAnsi="Calibri" w:cs="Calibri"/>
          <w:color w:val="2F5496"/>
          <w:sz w:val="32"/>
          <w:szCs w:val="32"/>
        </w:rPr>
      </w:pPr>
      <w:bookmarkStart w:id="28" w:name="_2xcytpi" w:colFirst="0" w:colLast="0"/>
      <w:bookmarkEnd w:id="28"/>
    </w:p>
    <w:p w14:paraId="6F649A85" w14:textId="77777777" w:rsidR="00DA6930" w:rsidRDefault="00E03FAD">
      <w:pPr>
        <w:pStyle w:val="Heading3"/>
        <w:spacing w:after="0" w:line="259" w:lineRule="auto"/>
      </w:pPr>
      <w:bookmarkStart w:id="29" w:name="_1ci93xb" w:colFirst="0" w:colLast="0"/>
      <w:bookmarkEnd w:id="29"/>
      <w:r>
        <w:t>2.2.2. SECTION-2 DETAILS: GENERATE BLEND PLAN</w:t>
      </w:r>
    </w:p>
    <w:p w14:paraId="0188C732"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section allows User to query the Blending Python Engine for fetching recommended Blend Plan </w:t>
      </w:r>
      <w:r>
        <w:rPr>
          <w:rFonts w:ascii="Calibri" w:eastAsia="Calibri" w:hAnsi="Calibri" w:cs="Calibri"/>
          <w:color w:val="000000"/>
          <w:sz w:val="22"/>
          <w:szCs w:val="22"/>
        </w:rPr>
        <w:t>details against various run modes.</w:t>
      </w:r>
    </w:p>
    <w:p w14:paraId="774E8BC6" w14:textId="77777777" w:rsidR="00DA6930" w:rsidRDefault="00DA6930">
      <w:pPr>
        <w:pBdr>
          <w:top w:val="nil"/>
          <w:left w:val="nil"/>
          <w:bottom w:val="nil"/>
          <w:right w:val="nil"/>
          <w:between w:val="nil"/>
        </w:pBdr>
        <w:spacing w:after="160" w:line="259" w:lineRule="auto"/>
        <w:rPr>
          <w:rFonts w:ascii="Calibri" w:eastAsia="Calibri" w:hAnsi="Calibri" w:cs="Calibri"/>
          <w:color w:val="000000"/>
          <w:sz w:val="22"/>
          <w:szCs w:val="22"/>
        </w:rPr>
      </w:pPr>
    </w:p>
    <w:p w14:paraId="1B551721" w14:textId="77777777" w:rsidR="00DA6930" w:rsidRDefault="00E03FAD">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The steps for using this section </w:t>
      </w:r>
      <w:proofErr w:type="gramStart"/>
      <w:r>
        <w:rPr>
          <w:rFonts w:ascii="Calibri" w:eastAsia="Calibri" w:hAnsi="Calibri" w:cs="Calibri"/>
          <w:color w:val="000000"/>
          <w:sz w:val="22"/>
          <w:szCs w:val="22"/>
        </w:rPr>
        <w:t>is</w:t>
      </w:r>
      <w:proofErr w:type="gramEnd"/>
      <w:r>
        <w:rPr>
          <w:rFonts w:ascii="Calibri" w:eastAsia="Calibri" w:hAnsi="Calibri" w:cs="Calibri"/>
          <w:color w:val="000000"/>
          <w:sz w:val="22"/>
          <w:szCs w:val="22"/>
        </w:rPr>
        <w:t xml:space="preserve"> as specified below:</w:t>
      </w:r>
    </w:p>
    <w:p w14:paraId="2A651718" w14:textId="77777777" w:rsidR="00DA6930" w:rsidRDefault="00E03FAD">
      <w:pPr>
        <w:pStyle w:val="Heading4"/>
        <w:spacing w:before="40" w:after="0" w:line="259" w:lineRule="auto"/>
        <w:rPr>
          <w:i w:val="0"/>
        </w:rPr>
      </w:pPr>
      <w:bookmarkStart w:id="30" w:name="_3whwml4" w:colFirst="0" w:colLast="0"/>
      <w:bookmarkEnd w:id="30"/>
      <w:r>
        <w:rPr>
          <w:i w:val="0"/>
        </w:rPr>
        <w:t>a) Set the Run Mode</w:t>
      </w:r>
    </w:p>
    <w:p w14:paraId="0333BFDA" w14:textId="77777777" w:rsidR="00DA6930" w:rsidRDefault="00E03FAD">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Users need to select the run mode for the Blend Model: normal or heap constraint. </w:t>
      </w:r>
    </w:p>
    <w:p w14:paraId="7353B049" w14:textId="77777777" w:rsidR="00DA6930" w:rsidRDefault="00E03FAD">
      <w:pPr>
        <w:pStyle w:val="Heading4"/>
        <w:spacing w:before="40" w:after="0" w:line="259" w:lineRule="auto"/>
        <w:rPr>
          <w:i w:val="0"/>
        </w:rPr>
      </w:pPr>
      <w:bookmarkStart w:id="31" w:name="_2bn6wsx" w:colFirst="0" w:colLast="0"/>
      <w:bookmarkEnd w:id="31"/>
      <w:r>
        <w:rPr>
          <w:i w:val="0"/>
        </w:rPr>
        <w:t>b) Set the Model Optimization Type</w:t>
      </w:r>
    </w:p>
    <w:p w14:paraId="6C9ED329"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FF0000"/>
          <w:sz w:val="22"/>
          <w:szCs w:val="22"/>
        </w:rPr>
      </w:pPr>
      <w:bookmarkStart w:id="32" w:name="_qsh70q" w:colFirst="0" w:colLast="0"/>
      <w:bookmarkEnd w:id="32"/>
      <w:r>
        <w:rPr>
          <w:rFonts w:ascii="Calibri" w:eastAsia="Calibri" w:hAnsi="Calibri" w:cs="Calibri"/>
          <w:color w:val="000000"/>
          <w:sz w:val="22"/>
          <w:szCs w:val="22"/>
        </w:rPr>
        <w:t xml:space="preserve">Users need to specify the </w:t>
      </w:r>
      <w:r>
        <w:rPr>
          <w:rFonts w:ascii="Calibri" w:eastAsia="Calibri" w:hAnsi="Calibri" w:cs="Calibri"/>
          <w:color w:val="000000"/>
          <w:sz w:val="22"/>
          <w:szCs w:val="22"/>
        </w:rPr>
        <w:t xml:space="preserve">model type for optimization consideration by the Blend Model. The 5 types of optimization models: cost saver, energy saver, LIFO, age priority and hybrid. </w:t>
      </w:r>
      <w:ins w:id="33" w:author="Anil Patra" w:date="2021-01-25T16:14:00Z">
        <w:r>
          <w:rPr>
            <w:rFonts w:ascii="Calibri" w:eastAsia="Calibri" w:hAnsi="Calibri" w:cs="Calibri"/>
            <w:color w:val="FF0000"/>
            <w:sz w:val="22"/>
            <w:szCs w:val="22"/>
          </w:rPr>
          <w:t xml:space="preserve">AKP </w:t>
        </w:r>
        <w:proofErr w:type="gramStart"/>
        <w:r>
          <w:rPr>
            <w:rFonts w:ascii="Calibri" w:eastAsia="Calibri" w:hAnsi="Calibri" w:cs="Calibri"/>
            <w:color w:val="FF0000"/>
            <w:sz w:val="22"/>
            <w:szCs w:val="22"/>
          </w:rPr>
          <w:t>Query :</w:t>
        </w:r>
        <w:proofErr w:type="gramEnd"/>
        <w:r>
          <w:rPr>
            <w:rFonts w:ascii="Calibri" w:eastAsia="Calibri" w:hAnsi="Calibri" w:cs="Calibri"/>
            <w:color w:val="FF0000"/>
            <w:sz w:val="22"/>
            <w:szCs w:val="22"/>
          </w:rPr>
          <w:t xml:space="preserve"> difference between LIFO and Age priority</w:t>
        </w:r>
      </w:ins>
    </w:p>
    <w:p w14:paraId="3D2F0D29" w14:textId="77777777" w:rsidR="00DA6930" w:rsidRDefault="00DA6930">
      <w:pPr>
        <w:spacing w:after="160" w:line="259" w:lineRule="auto"/>
        <w:jc w:val="both"/>
        <w:rPr>
          <w:rFonts w:ascii="Calibri" w:eastAsia="Calibri" w:hAnsi="Calibri" w:cs="Calibri"/>
          <w:sz w:val="22"/>
          <w:szCs w:val="22"/>
        </w:rPr>
      </w:pPr>
      <w:bookmarkStart w:id="34" w:name="_demyzy5dfypf" w:colFirst="0" w:colLast="0"/>
      <w:bookmarkEnd w:id="34"/>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DA6930" w:rsidRPr="00700618" w14:paraId="1CB9FC10" w14:textId="77777777">
        <w:trPr>
          <w:trHeight w:val="440"/>
        </w:trPr>
        <w:tc>
          <w:tcPr>
            <w:tcW w:w="3685" w:type="dxa"/>
            <w:shd w:val="clear" w:color="auto" w:fill="D9D9D9"/>
            <w:vAlign w:val="center"/>
          </w:tcPr>
          <w:p w14:paraId="5118B8B5"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t>Optimization Type</w:t>
            </w:r>
          </w:p>
        </w:tc>
        <w:tc>
          <w:tcPr>
            <w:tcW w:w="5665" w:type="dxa"/>
            <w:shd w:val="clear" w:color="auto" w:fill="D9D9D9"/>
            <w:vAlign w:val="center"/>
          </w:tcPr>
          <w:p w14:paraId="3C72D74A"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t>Description/ Details</w:t>
            </w:r>
          </w:p>
        </w:tc>
      </w:tr>
      <w:tr w:rsidR="00DA6930" w:rsidRPr="00700618" w14:paraId="632583D5" w14:textId="77777777">
        <w:trPr>
          <w:trHeight w:val="350"/>
        </w:trPr>
        <w:tc>
          <w:tcPr>
            <w:tcW w:w="3685" w:type="dxa"/>
            <w:vAlign w:val="center"/>
          </w:tcPr>
          <w:p w14:paraId="2607C4E9"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t>COST SAVER</w:t>
            </w:r>
          </w:p>
        </w:tc>
        <w:tc>
          <w:tcPr>
            <w:tcW w:w="5665" w:type="dxa"/>
            <w:vAlign w:val="center"/>
          </w:tcPr>
          <w:p w14:paraId="1319E2FB" w14:textId="77777777" w:rsidR="00DA6930" w:rsidRPr="00700618" w:rsidRDefault="00E03FAD">
            <w:pPr>
              <w:rPr>
                <w:rFonts w:ascii="Calibri" w:eastAsia="Calibri" w:hAnsi="Calibri" w:cs="Calibri"/>
                <w:sz w:val="22"/>
                <w:szCs w:val="22"/>
                <w:highlight w:val="yellow"/>
              </w:rPr>
            </w:pPr>
            <w:r w:rsidRPr="00700618">
              <w:rPr>
                <w:rFonts w:ascii="Calibri" w:eastAsia="Calibri" w:hAnsi="Calibri" w:cs="Calibri"/>
                <w:sz w:val="22"/>
                <w:szCs w:val="22"/>
                <w:highlight w:val="yellow"/>
              </w:rPr>
              <w:t>The model will minimize total recipe cost for Blend Output.</w:t>
            </w:r>
          </w:p>
        </w:tc>
      </w:tr>
      <w:tr w:rsidR="00DA6930" w:rsidRPr="00700618" w14:paraId="2AB09D08" w14:textId="77777777">
        <w:trPr>
          <w:trHeight w:val="350"/>
        </w:trPr>
        <w:tc>
          <w:tcPr>
            <w:tcW w:w="3685" w:type="dxa"/>
            <w:vAlign w:val="center"/>
          </w:tcPr>
          <w:p w14:paraId="313F7B9D"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t>ENERGY SAVER</w:t>
            </w:r>
          </w:p>
        </w:tc>
        <w:tc>
          <w:tcPr>
            <w:tcW w:w="5665" w:type="dxa"/>
            <w:vAlign w:val="center"/>
          </w:tcPr>
          <w:p w14:paraId="6B760BD3" w14:textId="77777777" w:rsidR="00DA6930" w:rsidRPr="00700618" w:rsidRDefault="00E03FAD">
            <w:pPr>
              <w:rPr>
                <w:rFonts w:ascii="Calibri" w:eastAsia="Calibri" w:hAnsi="Calibri" w:cs="Calibri"/>
                <w:sz w:val="22"/>
                <w:szCs w:val="22"/>
                <w:highlight w:val="yellow"/>
              </w:rPr>
            </w:pPr>
            <w:r w:rsidRPr="00700618">
              <w:rPr>
                <w:rFonts w:ascii="Calibri" w:eastAsia="Calibri" w:hAnsi="Calibri" w:cs="Calibri"/>
                <w:sz w:val="22"/>
                <w:szCs w:val="22"/>
                <w:highlight w:val="yellow"/>
              </w:rPr>
              <w:t>The model will prioritize the stockpiles from which maximum energy loss is expected as on date (by using the defined GCV Loss value Kcal/ Kg/ Month f</w:t>
            </w:r>
            <w:r w:rsidRPr="00700618">
              <w:rPr>
                <w:rFonts w:ascii="Calibri" w:eastAsia="Calibri" w:hAnsi="Calibri" w:cs="Calibri"/>
                <w:sz w:val="22"/>
                <w:szCs w:val="22"/>
                <w:highlight w:val="yellow"/>
              </w:rPr>
              <w:t>rom stockpile master data). Thus, the output will try to minimize the energy loss in the Yard.</w:t>
            </w:r>
          </w:p>
        </w:tc>
      </w:tr>
      <w:tr w:rsidR="00DA6930" w:rsidRPr="00700618" w14:paraId="622CF6A5" w14:textId="77777777">
        <w:trPr>
          <w:trHeight w:val="350"/>
        </w:trPr>
        <w:tc>
          <w:tcPr>
            <w:tcW w:w="3685" w:type="dxa"/>
            <w:vAlign w:val="center"/>
          </w:tcPr>
          <w:p w14:paraId="54850DA7"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t>LIFO</w:t>
            </w:r>
          </w:p>
        </w:tc>
        <w:tc>
          <w:tcPr>
            <w:tcW w:w="5665" w:type="dxa"/>
            <w:vAlign w:val="center"/>
          </w:tcPr>
          <w:p w14:paraId="0F69A007" w14:textId="77777777" w:rsidR="00DA6930" w:rsidRPr="00700618" w:rsidRDefault="00E03FAD">
            <w:pPr>
              <w:rPr>
                <w:rFonts w:ascii="Calibri" w:eastAsia="Calibri" w:hAnsi="Calibri" w:cs="Calibri"/>
                <w:sz w:val="22"/>
                <w:szCs w:val="22"/>
                <w:highlight w:val="yellow"/>
              </w:rPr>
            </w:pPr>
            <w:r w:rsidRPr="00700618">
              <w:rPr>
                <w:rFonts w:ascii="Calibri" w:eastAsia="Calibri" w:hAnsi="Calibri" w:cs="Calibri"/>
                <w:sz w:val="22"/>
                <w:szCs w:val="22"/>
                <w:highlight w:val="yellow"/>
              </w:rPr>
              <w:t xml:space="preserve">The model gives highest priority to LIFO (Rake and Truck tippler) Feed (entered in section-2.2.1 a) and then minimize </w:t>
            </w:r>
            <w:r w:rsidRPr="00700618">
              <w:rPr>
                <w:rFonts w:ascii="Calibri" w:eastAsia="Calibri" w:hAnsi="Calibri" w:cs="Calibri"/>
                <w:sz w:val="22"/>
                <w:szCs w:val="22"/>
                <w:highlight w:val="yellow"/>
              </w:rPr>
              <w:lastRenderedPageBreak/>
              <w:t>the recipe cost for the complementary</w:t>
            </w:r>
            <w:r w:rsidRPr="00700618">
              <w:rPr>
                <w:rFonts w:ascii="Calibri" w:eastAsia="Calibri" w:hAnsi="Calibri" w:cs="Calibri"/>
                <w:sz w:val="22"/>
                <w:szCs w:val="22"/>
                <w:highlight w:val="yellow"/>
              </w:rPr>
              <w:t xml:space="preserve"> blend required for achieving target output.</w:t>
            </w:r>
          </w:p>
        </w:tc>
      </w:tr>
      <w:tr w:rsidR="00DA6930" w:rsidRPr="00700618" w14:paraId="14372103" w14:textId="77777777">
        <w:trPr>
          <w:trHeight w:val="350"/>
        </w:trPr>
        <w:tc>
          <w:tcPr>
            <w:tcW w:w="3685" w:type="dxa"/>
            <w:vAlign w:val="center"/>
          </w:tcPr>
          <w:p w14:paraId="71FF0A6E"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lastRenderedPageBreak/>
              <w:t>AGE PRIORITY</w:t>
            </w:r>
          </w:p>
        </w:tc>
        <w:tc>
          <w:tcPr>
            <w:tcW w:w="5665" w:type="dxa"/>
            <w:vAlign w:val="center"/>
          </w:tcPr>
          <w:p w14:paraId="60400CC7" w14:textId="77777777" w:rsidR="00DA6930" w:rsidRPr="00700618" w:rsidRDefault="00E03FAD">
            <w:pPr>
              <w:rPr>
                <w:rFonts w:ascii="Calibri" w:eastAsia="Calibri" w:hAnsi="Calibri" w:cs="Calibri"/>
                <w:sz w:val="22"/>
                <w:szCs w:val="22"/>
                <w:highlight w:val="yellow"/>
              </w:rPr>
            </w:pPr>
            <w:r w:rsidRPr="00700618">
              <w:rPr>
                <w:rFonts w:ascii="Calibri" w:eastAsia="Calibri" w:hAnsi="Calibri" w:cs="Calibri"/>
                <w:sz w:val="22"/>
                <w:szCs w:val="22"/>
                <w:highlight w:val="yellow"/>
              </w:rPr>
              <w:t>The model will prioritize stockpiles approaching closer to the defined age limit.</w:t>
            </w:r>
          </w:p>
        </w:tc>
      </w:tr>
      <w:tr w:rsidR="00DA6930" w14:paraId="4C98F795" w14:textId="77777777">
        <w:trPr>
          <w:trHeight w:val="350"/>
        </w:trPr>
        <w:tc>
          <w:tcPr>
            <w:tcW w:w="3685" w:type="dxa"/>
            <w:vAlign w:val="center"/>
          </w:tcPr>
          <w:p w14:paraId="21FA2717" w14:textId="77777777" w:rsidR="00DA6930" w:rsidRPr="00700618" w:rsidRDefault="00E03FAD">
            <w:pPr>
              <w:rPr>
                <w:rFonts w:ascii="Calibri" w:eastAsia="Calibri" w:hAnsi="Calibri" w:cs="Calibri"/>
                <w:b/>
                <w:sz w:val="22"/>
                <w:szCs w:val="22"/>
                <w:highlight w:val="yellow"/>
              </w:rPr>
            </w:pPr>
            <w:r w:rsidRPr="00700618">
              <w:rPr>
                <w:rFonts w:ascii="Calibri" w:eastAsia="Calibri" w:hAnsi="Calibri" w:cs="Calibri"/>
                <w:b/>
                <w:sz w:val="22"/>
                <w:szCs w:val="22"/>
                <w:highlight w:val="yellow"/>
              </w:rPr>
              <w:t>Hybrid</w:t>
            </w:r>
          </w:p>
        </w:tc>
        <w:tc>
          <w:tcPr>
            <w:tcW w:w="5665" w:type="dxa"/>
            <w:vAlign w:val="center"/>
          </w:tcPr>
          <w:p w14:paraId="14BA5D46" w14:textId="77777777" w:rsidR="00DA6930" w:rsidRPr="00700618" w:rsidRDefault="00E03FAD">
            <w:pPr>
              <w:rPr>
                <w:rFonts w:ascii="Calibri" w:eastAsia="Calibri" w:hAnsi="Calibri" w:cs="Calibri"/>
                <w:sz w:val="22"/>
                <w:szCs w:val="22"/>
                <w:highlight w:val="yellow"/>
              </w:rPr>
            </w:pPr>
            <w:r w:rsidRPr="00700618">
              <w:rPr>
                <w:rFonts w:ascii="Calibri" w:eastAsia="Calibri" w:hAnsi="Calibri" w:cs="Calibri"/>
                <w:sz w:val="22"/>
                <w:szCs w:val="22"/>
                <w:highlight w:val="yellow"/>
              </w:rPr>
              <w:t>A combination of AGE and COST type. The weightage of each type can be specified in section 2.2.1 a</w:t>
            </w:r>
          </w:p>
        </w:tc>
      </w:tr>
    </w:tbl>
    <w:p w14:paraId="235EEEF7" w14:textId="77777777" w:rsidR="00DA6930" w:rsidRDefault="00DA6930">
      <w:pPr>
        <w:spacing w:after="160" w:line="259" w:lineRule="auto"/>
        <w:rPr>
          <w:rFonts w:ascii="Calibri" w:eastAsia="Calibri" w:hAnsi="Calibri" w:cs="Calibri"/>
          <w:color w:val="FF0000"/>
          <w:sz w:val="22"/>
          <w:szCs w:val="22"/>
        </w:rPr>
      </w:pPr>
    </w:p>
    <w:p w14:paraId="0C02396C" w14:textId="77777777" w:rsidR="00DA6930" w:rsidRDefault="00E03FAD">
      <w:pPr>
        <w:pStyle w:val="Heading4"/>
        <w:spacing w:before="40" w:after="0" w:line="259" w:lineRule="auto"/>
        <w:rPr>
          <w:i w:val="0"/>
        </w:rPr>
      </w:pPr>
      <w:bookmarkStart w:id="35" w:name="_3as4poj" w:colFirst="0" w:colLast="0"/>
      <w:bookmarkEnd w:id="35"/>
      <w:r>
        <w:rPr>
          <w:i w:val="0"/>
        </w:rPr>
        <w:t>c) Generate &amp; Compare various Blend Plans through System</w:t>
      </w:r>
    </w:p>
    <w:p w14:paraId="4C61A6D8"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By repeatedly selecting combinations of Run Mode &amp; Optimization Type (from (a) and (b) above), the user can generate various Blend Plans and compare them on the UI.</w:t>
      </w:r>
    </w:p>
    <w:p w14:paraId="594A98AA" w14:textId="77777777" w:rsidR="00DA6930" w:rsidRDefault="00E03FAD">
      <w:pPr>
        <w:pStyle w:val="Heading4"/>
        <w:spacing w:before="40" w:after="0" w:line="259" w:lineRule="auto"/>
        <w:rPr>
          <w:i w:val="0"/>
        </w:rPr>
      </w:pPr>
      <w:bookmarkStart w:id="36" w:name="_1pxezwc" w:colFirst="0" w:colLast="0"/>
      <w:bookmarkEnd w:id="36"/>
      <w:r>
        <w:rPr>
          <w:i w:val="0"/>
        </w:rPr>
        <w:t>d) Review the Selected Blend Plan (Create &amp; Overwrite with a Manual Plan) and Approve</w:t>
      </w:r>
    </w:p>
    <w:p w14:paraId="1DCF96B0" w14:textId="77777777" w:rsidR="00DA6930" w:rsidRDefault="00DA6930">
      <w:pPr>
        <w:pBdr>
          <w:top w:val="nil"/>
          <w:left w:val="nil"/>
          <w:bottom w:val="nil"/>
          <w:right w:val="nil"/>
          <w:between w:val="nil"/>
        </w:pBdr>
        <w:rPr>
          <w:color w:val="000000"/>
        </w:rPr>
      </w:pPr>
    </w:p>
    <w:p w14:paraId="3FD4AB1D"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The System Blend Plan selected by the user in the previous step can be modified (by either changing the quantity of the selected stockpiles or by adding/ deleting new stockpiles in the blend plan)</w:t>
      </w:r>
    </w:p>
    <w:p w14:paraId="5CB554D2"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The Blend Plan is successfully recorded in the system and a</w:t>
      </w:r>
      <w:r>
        <w:rPr>
          <w:rFonts w:ascii="Calibri" w:eastAsia="Calibri" w:hAnsi="Calibri" w:cs="Calibri"/>
          <w:color w:val="000000"/>
          <w:sz w:val="22"/>
          <w:szCs w:val="22"/>
        </w:rPr>
        <w:t xml:space="preserve"> suitable message is displayed to the User. Users also get automatically redirected to the “Create Blend Plan” home-screen.</w:t>
      </w:r>
    </w:p>
    <w:p w14:paraId="3383DB99" w14:textId="092801E8" w:rsidR="00DA6930" w:rsidRDefault="00E03FAD">
      <w:pPr>
        <w:pStyle w:val="Heading3"/>
        <w:spacing w:after="0" w:line="259" w:lineRule="auto"/>
        <w:rPr>
          <w:color w:val="FF0000"/>
        </w:rPr>
      </w:pPr>
      <w:bookmarkStart w:id="37" w:name="_49x2ik5" w:colFirst="0" w:colLast="0"/>
      <w:bookmarkEnd w:id="37"/>
      <w:r>
        <w:t>2.2.3. SECTION-3 DETAILS: PLAN REPORTS</w:t>
      </w:r>
      <w:ins w:id="38" w:author="Anil Patra" w:date="2021-01-25T16:05:00Z">
        <w:r>
          <w:t xml:space="preserve"> </w:t>
        </w:r>
        <w:r>
          <w:rPr>
            <w:color w:val="FF0000"/>
          </w:rPr>
          <w:t xml:space="preserve">AKP </w:t>
        </w:r>
        <w:proofErr w:type="gramStart"/>
        <w:r>
          <w:rPr>
            <w:color w:val="FF0000"/>
          </w:rPr>
          <w:t>Query :</w:t>
        </w:r>
        <w:proofErr w:type="gramEnd"/>
        <w:r>
          <w:rPr>
            <w:color w:val="FF0000"/>
          </w:rPr>
          <w:t xml:space="preserve"> Approve and execute through Report</w:t>
        </w:r>
        <w:r>
          <w:rPr>
            <w:color w:val="FF0000"/>
          </w:rPr>
          <w:t>?</w:t>
        </w:r>
      </w:ins>
    </w:p>
    <w:p w14:paraId="4FA31788" w14:textId="77777777" w:rsidR="00C31F98" w:rsidRPr="00C31F98" w:rsidRDefault="00C31F98" w:rsidP="00C31F98"/>
    <w:p w14:paraId="648C5838"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This section contains the historical Blend Plans created and saved by users.</w:t>
      </w:r>
    </w:p>
    <w:p w14:paraId="77213BCD" w14:textId="36896B05"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The users can get the list of approved blend plans created between the specified “From” and “To” Date entered by the user on t</w:t>
      </w:r>
      <w:r>
        <w:rPr>
          <w:rFonts w:ascii="Calibri" w:eastAsia="Calibri" w:hAnsi="Calibri" w:cs="Calibri"/>
          <w:color w:val="000000"/>
          <w:sz w:val="22"/>
          <w:szCs w:val="22"/>
        </w:rPr>
        <w:t xml:space="preserve">his UI. </w:t>
      </w:r>
      <w:r w:rsidRPr="0025078B">
        <w:rPr>
          <w:rFonts w:ascii="Calibri" w:eastAsia="Calibri" w:hAnsi="Calibri" w:cs="Calibri"/>
          <w:color w:val="000000"/>
          <w:sz w:val="22"/>
          <w:szCs w:val="22"/>
          <w:highlight w:val="yellow"/>
        </w:rPr>
        <w:t xml:space="preserve">The Reports Section also has the provision for authorized users </w:t>
      </w:r>
      <w:r w:rsidR="00B200B6">
        <w:rPr>
          <w:rFonts w:ascii="Calibri" w:eastAsia="Calibri" w:hAnsi="Calibri" w:cs="Calibri"/>
          <w:color w:val="000000"/>
          <w:sz w:val="22"/>
          <w:szCs w:val="22"/>
          <w:highlight w:val="yellow"/>
        </w:rPr>
        <w:t>to</w:t>
      </w:r>
      <w:r w:rsidRPr="0025078B">
        <w:rPr>
          <w:rFonts w:ascii="Calibri" w:eastAsia="Calibri" w:hAnsi="Calibri" w:cs="Calibri"/>
          <w:color w:val="000000"/>
          <w:sz w:val="22"/>
          <w:szCs w:val="22"/>
          <w:highlight w:val="yellow"/>
        </w:rPr>
        <w:t xml:space="preserve"> </w:t>
      </w:r>
      <w:r w:rsidR="00E706E2" w:rsidRPr="0025078B">
        <w:rPr>
          <w:rFonts w:ascii="Calibri" w:eastAsia="Calibri" w:hAnsi="Calibri" w:cs="Calibri"/>
          <w:color w:val="000000"/>
          <w:sz w:val="22"/>
          <w:szCs w:val="22"/>
          <w:highlight w:val="yellow"/>
        </w:rPr>
        <w:t>quality/commit</w:t>
      </w:r>
      <w:r w:rsidRPr="0025078B">
        <w:rPr>
          <w:rFonts w:ascii="Calibri" w:eastAsia="Calibri" w:hAnsi="Calibri" w:cs="Calibri"/>
          <w:color w:val="000000"/>
          <w:sz w:val="22"/>
          <w:szCs w:val="22"/>
          <w:highlight w:val="yellow"/>
        </w:rPr>
        <w:t xml:space="preserve"> a blend plan for Execution.</w:t>
      </w:r>
      <w:r w:rsidR="00E706E2" w:rsidRPr="0025078B">
        <w:rPr>
          <w:rFonts w:ascii="Calibri" w:eastAsia="Calibri" w:hAnsi="Calibri" w:cs="Calibri"/>
          <w:color w:val="000000"/>
          <w:sz w:val="22"/>
          <w:szCs w:val="22"/>
          <w:highlight w:val="yellow"/>
        </w:rPr>
        <w:t xml:space="preserve"> Such plans will no</w:t>
      </w:r>
      <w:r w:rsidR="0025078B" w:rsidRPr="0025078B">
        <w:rPr>
          <w:rFonts w:ascii="Calibri" w:eastAsia="Calibri" w:hAnsi="Calibri" w:cs="Calibri"/>
          <w:color w:val="000000"/>
          <w:sz w:val="22"/>
          <w:szCs w:val="22"/>
          <w:highlight w:val="yellow"/>
        </w:rPr>
        <w:t>w</w:t>
      </w:r>
      <w:r w:rsidR="00E706E2" w:rsidRPr="0025078B">
        <w:rPr>
          <w:rFonts w:ascii="Calibri" w:eastAsia="Calibri" w:hAnsi="Calibri" w:cs="Calibri"/>
          <w:color w:val="000000"/>
          <w:sz w:val="22"/>
          <w:szCs w:val="22"/>
          <w:highlight w:val="yellow"/>
        </w:rPr>
        <w:t xml:space="preserve"> start appearing in the Job-Execution </w:t>
      </w:r>
      <w:r w:rsidR="00090DCE" w:rsidRPr="0025078B">
        <w:rPr>
          <w:rFonts w:ascii="Calibri" w:eastAsia="Calibri" w:hAnsi="Calibri" w:cs="Calibri"/>
          <w:color w:val="000000"/>
          <w:sz w:val="22"/>
          <w:szCs w:val="22"/>
          <w:highlight w:val="yellow"/>
        </w:rPr>
        <w:t>Use</w:t>
      </w:r>
      <w:r w:rsidR="00C31F98" w:rsidRPr="0025078B">
        <w:rPr>
          <w:rFonts w:ascii="Calibri" w:eastAsia="Calibri" w:hAnsi="Calibri" w:cs="Calibri"/>
          <w:color w:val="000000"/>
          <w:sz w:val="22"/>
          <w:szCs w:val="22"/>
          <w:highlight w:val="yellow"/>
        </w:rPr>
        <w:t>-</w:t>
      </w:r>
      <w:r w:rsidR="00090DCE" w:rsidRPr="0025078B">
        <w:rPr>
          <w:rFonts w:ascii="Calibri" w:eastAsia="Calibri" w:hAnsi="Calibri" w:cs="Calibri"/>
          <w:color w:val="000000"/>
          <w:sz w:val="22"/>
          <w:szCs w:val="22"/>
          <w:highlight w:val="yellow"/>
        </w:rPr>
        <w:t>Case</w:t>
      </w:r>
      <w:r w:rsidR="00E706E2" w:rsidRPr="0025078B">
        <w:rPr>
          <w:rFonts w:ascii="Calibri" w:eastAsia="Calibri" w:hAnsi="Calibri" w:cs="Calibri"/>
          <w:color w:val="000000"/>
          <w:sz w:val="22"/>
          <w:szCs w:val="22"/>
          <w:highlight w:val="yellow"/>
        </w:rPr>
        <w:t xml:space="preserve"> for the users to Execute</w:t>
      </w:r>
      <w:r w:rsidR="00E706E2">
        <w:rPr>
          <w:rFonts w:ascii="Calibri" w:eastAsia="Calibri" w:hAnsi="Calibri" w:cs="Calibri"/>
          <w:color w:val="000000"/>
          <w:sz w:val="22"/>
          <w:szCs w:val="22"/>
        </w:rPr>
        <w:t xml:space="preserve"> </w:t>
      </w:r>
    </w:p>
    <w:p w14:paraId="0A9AD0A8" w14:textId="7E931F38" w:rsidR="00DA6930" w:rsidRDefault="00E03FAD">
      <w:pPr>
        <w:pBdr>
          <w:top w:val="nil"/>
          <w:left w:val="nil"/>
          <w:bottom w:val="nil"/>
          <w:right w:val="nil"/>
          <w:between w:val="nil"/>
        </w:pBdr>
        <w:rPr>
          <w:color w:val="000000"/>
        </w:rPr>
      </w:pPr>
      <w:ins w:id="39" w:author="Anil Patra" w:date="2021-01-25T16:06:00Z">
        <w:r>
          <w:rPr>
            <w:color w:val="FF0000"/>
          </w:rPr>
          <w:t xml:space="preserve">AKP </w:t>
        </w:r>
        <w:proofErr w:type="gramStart"/>
        <w:r>
          <w:rPr>
            <w:color w:val="FF0000"/>
          </w:rPr>
          <w:t>Query :</w:t>
        </w:r>
        <w:proofErr w:type="gramEnd"/>
        <w:r>
          <w:rPr>
            <w:color w:val="FF0000"/>
          </w:rPr>
          <w:t xml:space="preserve"> Validation need to be explained. Once executed to the quantity, will it be automatically deactivated / executed flagged</w:t>
        </w:r>
        <w:r>
          <w:rPr>
            <w:color w:val="FF0000"/>
          </w:rPr>
          <w:t xml:space="preserve">? </w:t>
        </w:r>
      </w:ins>
      <w:r w:rsidR="006C73FD">
        <w:rPr>
          <w:color w:val="FF0000"/>
        </w:rPr>
        <w:t xml:space="preserve"> </w:t>
      </w:r>
      <w:r w:rsidR="006C73FD">
        <w:rPr>
          <w:color w:val="FF0000"/>
        </w:rPr>
        <w:br/>
      </w:r>
    </w:p>
    <w:p w14:paraId="3BB5DF2E" w14:textId="77777777" w:rsidR="006C73FD" w:rsidRPr="006C73FD" w:rsidRDefault="006C73FD" w:rsidP="006C73FD">
      <w:pPr>
        <w:pBdr>
          <w:top w:val="nil"/>
          <w:left w:val="nil"/>
          <w:bottom w:val="nil"/>
          <w:right w:val="nil"/>
          <w:between w:val="nil"/>
        </w:pBdr>
        <w:spacing w:after="160" w:line="259" w:lineRule="auto"/>
        <w:jc w:val="both"/>
        <w:rPr>
          <w:rFonts w:ascii="Calibri" w:eastAsia="Calibri" w:hAnsi="Calibri" w:cs="Calibri"/>
          <w:color w:val="000000"/>
          <w:sz w:val="22"/>
          <w:szCs w:val="22"/>
        </w:rPr>
      </w:pPr>
      <w:r w:rsidRPr="0025078B">
        <w:rPr>
          <w:rFonts w:ascii="Calibri" w:eastAsia="Calibri" w:hAnsi="Calibri" w:cs="Calibri"/>
          <w:color w:val="000000"/>
          <w:sz w:val="22"/>
          <w:szCs w:val="22"/>
          <w:highlight w:val="yellow"/>
        </w:rPr>
        <w:t>The details of the Job-Execution are detailed out in the Job-Allocation SRS. In a nutshell, the job execution is in auto-mode once the User selects a plan to be executed. The plan status is also available and updated periodically while the job is in execution mode</w:t>
      </w:r>
    </w:p>
    <w:p w14:paraId="6D21909E" w14:textId="77777777" w:rsidR="006C73FD" w:rsidRDefault="006C73FD">
      <w:pPr>
        <w:pBdr>
          <w:top w:val="nil"/>
          <w:left w:val="nil"/>
          <w:bottom w:val="nil"/>
          <w:right w:val="nil"/>
          <w:between w:val="nil"/>
        </w:pBdr>
        <w:rPr>
          <w:color w:val="000000"/>
        </w:rPr>
      </w:pPr>
    </w:p>
    <w:p w14:paraId="70436198" w14:textId="77777777" w:rsidR="00DA6930" w:rsidRDefault="00DA6930">
      <w:pPr>
        <w:pBdr>
          <w:top w:val="nil"/>
          <w:left w:val="nil"/>
          <w:bottom w:val="nil"/>
          <w:right w:val="nil"/>
          <w:between w:val="nil"/>
        </w:pBdr>
        <w:rPr>
          <w:color w:val="000000"/>
        </w:rPr>
      </w:pPr>
    </w:p>
    <w:p w14:paraId="6403F6A2" w14:textId="77777777" w:rsidR="00DA6930" w:rsidRDefault="00DA6930">
      <w:pPr>
        <w:pBdr>
          <w:top w:val="nil"/>
          <w:left w:val="nil"/>
          <w:bottom w:val="nil"/>
          <w:right w:val="nil"/>
          <w:between w:val="nil"/>
        </w:pBdr>
        <w:rPr>
          <w:color w:val="000000"/>
        </w:rPr>
      </w:pPr>
    </w:p>
    <w:p w14:paraId="07198CC8" w14:textId="77777777" w:rsidR="00DA6930" w:rsidRDefault="00DA6930">
      <w:pPr>
        <w:pBdr>
          <w:top w:val="nil"/>
          <w:left w:val="nil"/>
          <w:bottom w:val="nil"/>
          <w:right w:val="nil"/>
          <w:between w:val="nil"/>
        </w:pBdr>
        <w:rPr>
          <w:color w:val="000000"/>
        </w:rPr>
      </w:pPr>
    </w:p>
    <w:p w14:paraId="7A3A85A8" w14:textId="77777777" w:rsidR="00DA6930" w:rsidRDefault="00DA6930">
      <w:pPr>
        <w:pBdr>
          <w:top w:val="nil"/>
          <w:left w:val="nil"/>
          <w:bottom w:val="nil"/>
          <w:right w:val="nil"/>
          <w:between w:val="nil"/>
        </w:pBdr>
        <w:rPr>
          <w:color w:val="000000"/>
        </w:rPr>
      </w:pPr>
    </w:p>
    <w:p w14:paraId="3226764B" w14:textId="77777777" w:rsidR="00DA6930" w:rsidRDefault="00DA6930">
      <w:pPr>
        <w:pBdr>
          <w:top w:val="nil"/>
          <w:left w:val="nil"/>
          <w:bottom w:val="nil"/>
          <w:right w:val="nil"/>
          <w:between w:val="nil"/>
        </w:pBdr>
        <w:rPr>
          <w:color w:val="000000"/>
        </w:rPr>
      </w:pPr>
    </w:p>
    <w:p w14:paraId="0894E342" w14:textId="77777777" w:rsidR="00DA6930" w:rsidRDefault="00DA6930">
      <w:pPr>
        <w:pBdr>
          <w:top w:val="nil"/>
          <w:left w:val="nil"/>
          <w:bottom w:val="nil"/>
          <w:right w:val="nil"/>
          <w:between w:val="nil"/>
        </w:pBdr>
        <w:rPr>
          <w:color w:val="000000"/>
        </w:rPr>
      </w:pPr>
    </w:p>
    <w:p w14:paraId="52DEFD71" w14:textId="77777777" w:rsidR="00DA6930" w:rsidRDefault="00DA6930">
      <w:pPr>
        <w:pBdr>
          <w:top w:val="nil"/>
          <w:left w:val="nil"/>
          <w:bottom w:val="nil"/>
          <w:right w:val="nil"/>
          <w:between w:val="nil"/>
        </w:pBdr>
        <w:rPr>
          <w:color w:val="000000"/>
        </w:rPr>
      </w:pPr>
    </w:p>
    <w:p w14:paraId="4FADC72B" w14:textId="77777777" w:rsidR="00DA6930" w:rsidRDefault="00DA6930">
      <w:pPr>
        <w:pBdr>
          <w:top w:val="nil"/>
          <w:left w:val="nil"/>
          <w:bottom w:val="nil"/>
          <w:right w:val="nil"/>
          <w:between w:val="nil"/>
        </w:pBdr>
        <w:rPr>
          <w:color w:val="000000"/>
        </w:rPr>
      </w:pPr>
    </w:p>
    <w:p w14:paraId="58BEA4C5" w14:textId="77777777" w:rsidR="00DA6930" w:rsidRDefault="00DA6930">
      <w:pPr>
        <w:pBdr>
          <w:top w:val="nil"/>
          <w:left w:val="nil"/>
          <w:bottom w:val="nil"/>
          <w:right w:val="nil"/>
          <w:between w:val="nil"/>
        </w:pBdr>
        <w:rPr>
          <w:color w:val="000000"/>
        </w:rPr>
      </w:pPr>
    </w:p>
    <w:p w14:paraId="24C405D7" w14:textId="77777777" w:rsidR="00DA6930" w:rsidRDefault="00DA6930">
      <w:pPr>
        <w:pBdr>
          <w:top w:val="nil"/>
          <w:left w:val="nil"/>
          <w:bottom w:val="nil"/>
          <w:right w:val="nil"/>
          <w:between w:val="nil"/>
        </w:pBdr>
        <w:rPr>
          <w:color w:val="000000"/>
        </w:rPr>
      </w:pPr>
    </w:p>
    <w:p w14:paraId="0F20CEA4" w14:textId="77777777" w:rsidR="00DA6930" w:rsidRDefault="00DA6930">
      <w:pPr>
        <w:pBdr>
          <w:top w:val="nil"/>
          <w:left w:val="nil"/>
          <w:bottom w:val="nil"/>
          <w:right w:val="nil"/>
          <w:between w:val="nil"/>
        </w:pBdr>
        <w:rPr>
          <w:color w:val="000000"/>
        </w:rPr>
      </w:pPr>
    </w:p>
    <w:p w14:paraId="78A432A1" w14:textId="77777777" w:rsidR="00DA6930" w:rsidRDefault="00DA6930">
      <w:pPr>
        <w:pBdr>
          <w:top w:val="nil"/>
          <w:left w:val="nil"/>
          <w:bottom w:val="nil"/>
          <w:right w:val="nil"/>
          <w:between w:val="nil"/>
        </w:pBdr>
        <w:rPr>
          <w:color w:val="000000"/>
        </w:rPr>
      </w:pPr>
    </w:p>
    <w:p w14:paraId="4E374E83" w14:textId="77777777" w:rsidR="00DA6930" w:rsidRDefault="00DA6930">
      <w:pPr>
        <w:pBdr>
          <w:top w:val="nil"/>
          <w:left w:val="nil"/>
          <w:bottom w:val="nil"/>
          <w:right w:val="nil"/>
          <w:between w:val="nil"/>
        </w:pBdr>
        <w:rPr>
          <w:color w:val="000000"/>
        </w:rPr>
      </w:pPr>
    </w:p>
    <w:p w14:paraId="3ACBD387" w14:textId="77777777" w:rsidR="00DA6930" w:rsidRDefault="00E03FAD">
      <w:pPr>
        <w:pStyle w:val="Heading2"/>
        <w:numPr>
          <w:ilvl w:val="1"/>
          <w:numId w:val="9"/>
        </w:numPr>
      </w:pPr>
      <w:bookmarkStart w:id="40" w:name="_2p2csry" w:colFirst="0" w:colLast="0"/>
      <w:bookmarkEnd w:id="40"/>
      <w:r>
        <w:t>User Classes and Characteristics</w:t>
      </w:r>
    </w:p>
    <w:p w14:paraId="387EB703" w14:textId="77777777" w:rsidR="00DA6930" w:rsidRDefault="00E03FAD">
      <w:pPr>
        <w:pStyle w:val="Heading3"/>
        <w:numPr>
          <w:ilvl w:val="2"/>
          <w:numId w:val="9"/>
        </w:numPr>
      </w:pPr>
      <w:bookmarkStart w:id="41" w:name="_147n2zr" w:colFirst="0" w:colLast="0"/>
      <w:bookmarkEnd w:id="41"/>
      <w:r>
        <w:t>Blend plan creation</w:t>
      </w:r>
    </w:p>
    <w:p w14:paraId="703FC72D" w14:textId="77777777" w:rsidR="00DA6930" w:rsidRDefault="00DA6930">
      <w:pPr>
        <w:pBdr>
          <w:top w:val="nil"/>
          <w:left w:val="nil"/>
          <w:bottom w:val="nil"/>
          <w:right w:val="nil"/>
          <w:between w:val="nil"/>
        </w:pBdr>
        <w:rPr>
          <w:color w:val="000000"/>
        </w:rPr>
      </w:pPr>
    </w:p>
    <w:p w14:paraId="59C9086D" w14:textId="77777777" w:rsidR="00DA6930" w:rsidRDefault="00E03FAD">
      <w:pPr>
        <w:pBdr>
          <w:top w:val="nil"/>
          <w:left w:val="nil"/>
          <w:bottom w:val="nil"/>
          <w:right w:val="nil"/>
          <w:between w:val="nil"/>
        </w:pBdr>
        <w:rPr>
          <w:color w:val="000000"/>
        </w:rPr>
      </w:pPr>
      <w:r>
        <w:rPr>
          <w:noProof/>
          <w:color w:val="000000"/>
        </w:rPr>
        <w:drawing>
          <wp:inline distT="114300" distB="114300" distL="114300" distR="114300" wp14:anchorId="3D5CCF7A" wp14:editId="2C905E3A">
            <wp:extent cx="6150338" cy="28850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r="2267"/>
                    <a:stretch>
                      <a:fillRect/>
                    </a:stretch>
                  </pic:blipFill>
                  <pic:spPr>
                    <a:xfrm>
                      <a:off x="0" y="0"/>
                      <a:ext cx="6150338" cy="2885060"/>
                    </a:xfrm>
                    <a:prstGeom prst="rect">
                      <a:avLst/>
                    </a:prstGeom>
                    <a:ln/>
                  </pic:spPr>
                </pic:pic>
              </a:graphicData>
            </a:graphic>
          </wp:inline>
        </w:drawing>
      </w:r>
    </w:p>
    <w:p w14:paraId="105519D6" w14:textId="77777777" w:rsidR="00DA6930" w:rsidRDefault="00DA6930">
      <w:pPr>
        <w:pBdr>
          <w:top w:val="nil"/>
          <w:left w:val="nil"/>
          <w:bottom w:val="nil"/>
          <w:right w:val="nil"/>
          <w:between w:val="nil"/>
        </w:pBdr>
        <w:rPr>
          <w:color w:val="000000"/>
        </w:rPr>
      </w:pPr>
    </w:p>
    <w:p w14:paraId="2BCCF139" w14:textId="77777777" w:rsidR="00DA6930" w:rsidRDefault="00E03FAD">
      <w:pPr>
        <w:pBdr>
          <w:top w:val="nil"/>
          <w:left w:val="nil"/>
          <w:bottom w:val="nil"/>
          <w:right w:val="nil"/>
          <w:between w:val="nil"/>
        </w:pBdr>
        <w:rPr>
          <w:color w:val="000000"/>
        </w:rPr>
      </w:pPr>
      <w:r>
        <w:rPr>
          <w:noProof/>
          <w:color w:val="000000"/>
        </w:rPr>
        <w:drawing>
          <wp:inline distT="114300" distB="114300" distL="114300" distR="114300" wp14:anchorId="397BA7EB" wp14:editId="57E5BBD6">
            <wp:extent cx="6126480" cy="270278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26480" cy="2702786"/>
                    </a:xfrm>
                    <a:prstGeom prst="rect">
                      <a:avLst/>
                    </a:prstGeom>
                    <a:ln/>
                  </pic:spPr>
                </pic:pic>
              </a:graphicData>
            </a:graphic>
          </wp:inline>
        </w:drawing>
      </w:r>
    </w:p>
    <w:p w14:paraId="704EE04F" w14:textId="77777777" w:rsidR="00DA6930" w:rsidRDefault="00DA6930">
      <w:pPr>
        <w:pBdr>
          <w:top w:val="nil"/>
          <w:left w:val="nil"/>
          <w:bottom w:val="nil"/>
          <w:right w:val="nil"/>
          <w:between w:val="nil"/>
        </w:pBdr>
        <w:rPr>
          <w:color w:val="000000"/>
        </w:rPr>
      </w:pPr>
    </w:p>
    <w:p w14:paraId="1D003747" w14:textId="77777777" w:rsidR="00DA6930" w:rsidRDefault="00DA6930">
      <w:pPr>
        <w:pBdr>
          <w:top w:val="nil"/>
          <w:left w:val="nil"/>
          <w:bottom w:val="nil"/>
          <w:right w:val="nil"/>
          <w:between w:val="nil"/>
        </w:pBdr>
        <w:rPr>
          <w:color w:val="000000"/>
        </w:rPr>
      </w:pPr>
    </w:p>
    <w:p w14:paraId="2C556CF2" w14:textId="77777777" w:rsidR="00DA6930" w:rsidRDefault="00DA6930">
      <w:pPr>
        <w:pBdr>
          <w:top w:val="nil"/>
          <w:left w:val="nil"/>
          <w:bottom w:val="nil"/>
          <w:right w:val="nil"/>
          <w:between w:val="nil"/>
        </w:pBdr>
        <w:rPr>
          <w:color w:val="000000"/>
        </w:rPr>
      </w:pPr>
    </w:p>
    <w:p w14:paraId="644144B2" w14:textId="77777777" w:rsidR="00DA6930" w:rsidRDefault="00DA6930">
      <w:pPr>
        <w:pBdr>
          <w:top w:val="nil"/>
          <w:left w:val="nil"/>
          <w:bottom w:val="nil"/>
          <w:right w:val="nil"/>
          <w:between w:val="nil"/>
        </w:pBdr>
        <w:rPr>
          <w:color w:val="000000"/>
        </w:rPr>
      </w:pPr>
    </w:p>
    <w:p w14:paraId="36F55720" w14:textId="77777777" w:rsidR="00DA6930" w:rsidRDefault="00DA6930">
      <w:pPr>
        <w:pBdr>
          <w:top w:val="nil"/>
          <w:left w:val="nil"/>
          <w:bottom w:val="nil"/>
          <w:right w:val="nil"/>
          <w:between w:val="nil"/>
        </w:pBdr>
        <w:rPr>
          <w:color w:val="000000"/>
        </w:rPr>
      </w:pPr>
    </w:p>
    <w:p w14:paraId="7D1C4721" w14:textId="77777777" w:rsidR="00DA6930" w:rsidRDefault="00DA6930">
      <w:pPr>
        <w:pBdr>
          <w:top w:val="nil"/>
          <w:left w:val="nil"/>
          <w:bottom w:val="nil"/>
          <w:right w:val="nil"/>
          <w:between w:val="nil"/>
        </w:pBdr>
        <w:rPr>
          <w:color w:val="000000"/>
        </w:rPr>
      </w:pPr>
    </w:p>
    <w:p w14:paraId="40E1BB65" w14:textId="77777777" w:rsidR="00DA6930" w:rsidRDefault="00DA6930">
      <w:pPr>
        <w:pBdr>
          <w:top w:val="nil"/>
          <w:left w:val="nil"/>
          <w:bottom w:val="nil"/>
          <w:right w:val="nil"/>
          <w:between w:val="nil"/>
        </w:pBdr>
        <w:rPr>
          <w:color w:val="000000"/>
        </w:rPr>
      </w:pPr>
    </w:p>
    <w:p w14:paraId="2EDED5A7" w14:textId="77777777" w:rsidR="00DA6930" w:rsidRDefault="00DA6930">
      <w:pPr>
        <w:pBdr>
          <w:top w:val="nil"/>
          <w:left w:val="nil"/>
          <w:bottom w:val="nil"/>
          <w:right w:val="nil"/>
          <w:between w:val="nil"/>
        </w:pBdr>
        <w:rPr>
          <w:color w:val="000000"/>
        </w:rPr>
      </w:pPr>
    </w:p>
    <w:p w14:paraId="35B737D8" w14:textId="77777777" w:rsidR="00DA6930" w:rsidRDefault="00DA6930">
      <w:pPr>
        <w:pBdr>
          <w:top w:val="nil"/>
          <w:left w:val="nil"/>
          <w:bottom w:val="nil"/>
          <w:right w:val="nil"/>
          <w:between w:val="nil"/>
        </w:pBdr>
        <w:rPr>
          <w:color w:val="000000"/>
        </w:rPr>
      </w:pPr>
    </w:p>
    <w:p w14:paraId="50E61A95" w14:textId="77777777" w:rsidR="00DA6930" w:rsidRDefault="00DA6930">
      <w:pPr>
        <w:pBdr>
          <w:top w:val="nil"/>
          <w:left w:val="nil"/>
          <w:bottom w:val="nil"/>
          <w:right w:val="nil"/>
          <w:between w:val="nil"/>
        </w:pBdr>
        <w:rPr>
          <w:color w:val="000000"/>
        </w:rPr>
      </w:pPr>
    </w:p>
    <w:p w14:paraId="26969A0D" w14:textId="77777777" w:rsidR="00DA6930" w:rsidRDefault="00E03FAD">
      <w:pPr>
        <w:pBdr>
          <w:top w:val="nil"/>
          <w:left w:val="nil"/>
          <w:bottom w:val="nil"/>
          <w:right w:val="nil"/>
          <w:between w:val="nil"/>
        </w:pBdr>
        <w:ind w:left="-90" w:hanging="90"/>
        <w:rPr>
          <w:color w:val="000000"/>
        </w:rPr>
      </w:pPr>
      <w:r>
        <w:rPr>
          <w:noProof/>
          <w:color w:val="000000"/>
        </w:rPr>
        <w:drawing>
          <wp:inline distT="114300" distB="114300" distL="114300" distR="114300" wp14:anchorId="2363D5F0" wp14:editId="48131FD2">
            <wp:extent cx="6398346" cy="244661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b="1908"/>
                    <a:stretch>
                      <a:fillRect/>
                    </a:stretch>
                  </pic:blipFill>
                  <pic:spPr>
                    <a:xfrm>
                      <a:off x="0" y="0"/>
                      <a:ext cx="6398346" cy="2446610"/>
                    </a:xfrm>
                    <a:prstGeom prst="rect">
                      <a:avLst/>
                    </a:prstGeom>
                    <a:ln/>
                  </pic:spPr>
                </pic:pic>
              </a:graphicData>
            </a:graphic>
          </wp:inline>
        </w:drawing>
      </w:r>
    </w:p>
    <w:p w14:paraId="7AA0A8FB" w14:textId="77777777" w:rsidR="00DA6930" w:rsidRDefault="00DA6930">
      <w:pPr>
        <w:pBdr>
          <w:top w:val="nil"/>
          <w:left w:val="nil"/>
          <w:bottom w:val="nil"/>
          <w:right w:val="nil"/>
          <w:between w:val="nil"/>
        </w:pBdr>
        <w:rPr>
          <w:color w:val="000000"/>
        </w:rPr>
      </w:pPr>
    </w:p>
    <w:p w14:paraId="007F913C" w14:textId="77777777" w:rsidR="00DA6930" w:rsidRDefault="00E03FAD">
      <w:pPr>
        <w:pBdr>
          <w:top w:val="nil"/>
          <w:left w:val="nil"/>
          <w:bottom w:val="nil"/>
          <w:right w:val="nil"/>
          <w:between w:val="nil"/>
        </w:pBdr>
        <w:rPr>
          <w:color w:val="000000"/>
        </w:rPr>
      </w:pPr>
      <w:r>
        <w:rPr>
          <w:noProof/>
          <w:color w:val="000000"/>
        </w:rPr>
        <w:drawing>
          <wp:inline distT="114300" distB="114300" distL="114300" distR="114300" wp14:anchorId="20B887A5" wp14:editId="62387BF0">
            <wp:extent cx="6151022" cy="286084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51022" cy="2860841"/>
                    </a:xfrm>
                    <a:prstGeom prst="rect">
                      <a:avLst/>
                    </a:prstGeom>
                    <a:ln/>
                  </pic:spPr>
                </pic:pic>
              </a:graphicData>
            </a:graphic>
          </wp:inline>
        </w:drawing>
      </w:r>
    </w:p>
    <w:p w14:paraId="38F35B93" w14:textId="77777777" w:rsidR="00DA6930" w:rsidRDefault="00DA6930">
      <w:pPr>
        <w:pBdr>
          <w:top w:val="nil"/>
          <w:left w:val="nil"/>
          <w:bottom w:val="nil"/>
          <w:right w:val="nil"/>
          <w:between w:val="nil"/>
        </w:pBdr>
        <w:rPr>
          <w:color w:val="000000"/>
        </w:rPr>
      </w:pPr>
    </w:p>
    <w:p w14:paraId="6B0CF9C2" w14:textId="77777777" w:rsidR="00DA6930" w:rsidRDefault="00DA6930">
      <w:pPr>
        <w:pBdr>
          <w:top w:val="nil"/>
          <w:left w:val="nil"/>
          <w:bottom w:val="nil"/>
          <w:right w:val="nil"/>
          <w:between w:val="nil"/>
        </w:pBdr>
        <w:rPr>
          <w:color w:val="000000"/>
        </w:rPr>
      </w:pPr>
    </w:p>
    <w:p w14:paraId="6BD6673C" w14:textId="77777777" w:rsidR="00DA6930" w:rsidRDefault="00DA6930">
      <w:pPr>
        <w:pBdr>
          <w:top w:val="nil"/>
          <w:left w:val="nil"/>
          <w:bottom w:val="nil"/>
          <w:right w:val="nil"/>
          <w:between w:val="nil"/>
        </w:pBdr>
        <w:rPr>
          <w:color w:val="000000"/>
        </w:rPr>
      </w:pPr>
    </w:p>
    <w:p w14:paraId="1B434809" w14:textId="77777777" w:rsidR="00DA6930" w:rsidRDefault="00DA6930">
      <w:pPr>
        <w:pBdr>
          <w:top w:val="nil"/>
          <w:left w:val="nil"/>
          <w:bottom w:val="nil"/>
          <w:right w:val="nil"/>
          <w:between w:val="nil"/>
        </w:pBdr>
        <w:rPr>
          <w:color w:val="000000"/>
        </w:rPr>
      </w:pPr>
    </w:p>
    <w:p w14:paraId="7F2F2FA6" w14:textId="77777777" w:rsidR="00DA6930" w:rsidRDefault="00DA6930">
      <w:pPr>
        <w:pBdr>
          <w:top w:val="nil"/>
          <w:left w:val="nil"/>
          <w:bottom w:val="nil"/>
          <w:right w:val="nil"/>
          <w:between w:val="nil"/>
        </w:pBdr>
        <w:rPr>
          <w:color w:val="000000"/>
        </w:rPr>
      </w:pPr>
    </w:p>
    <w:p w14:paraId="5043DDDA" w14:textId="77777777" w:rsidR="00DA6930" w:rsidRDefault="00DA6930">
      <w:pPr>
        <w:pBdr>
          <w:top w:val="nil"/>
          <w:left w:val="nil"/>
          <w:bottom w:val="nil"/>
          <w:right w:val="nil"/>
          <w:between w:val="nil"/>
        </w:pBdr>
        <w:rPr>
          <w:color w:val="000000"/>
        </w:rPr>
      </w:pPr>
    </w:p>
    <w:p w14:paraId="56A2D96C" w14:textId="77777777" w:rsidR="00DA6930" w:rsidRDefault="00DA6930">
      <w:pPr>
        <w:pBdr>
          <w:top w:val="nil"/>
          <w:left w:val="nil"/>
          <w:bottom w:val="nil"/>
          <w:right w:val="nil"/>
          <w:between w:val="nil"/>
        </w:pBdr>
        <w:rPr>
          <w:color w:val="000000"/>
        </w:rPr>
      </w:pPr>
    </w:p>
    <w:p w14:paraId="407BED49" w14:textId="77777777" w:rsidR="00DA6930" w:rsidRDefault="00DA6930">
      <w:pPr>
        <w:pBdr>
          <w:top w:val="nil"/>
          <w:left w:val="nil"/>
          <w:bottom w:val="nil"/>
          <w:right w:val="nil"/>
          <w:between w:val="nil"/>
        </w:pBdr>
        <w:rPr>
          <w:color w:val="000000"/>
        </w:rPr>
      </w:pPr>
    </w:p>
    <w:p w14:paraId="6D4AD652" w14:textId="77777777" w:rsidR="00DA6930" w:rsidRDefault="00DA6930">
      <w:pPr>
        <w:pBdr>
          <w:top w:val="nil"/>
          <w:left w:val="nil"/>
          <w:bottom w:val="nil"/>
          <w:right w:val="nil"/>
          <w:between w:val="nil"/>
        </w:pBdr>
        <w:rPr>
          <w:color w:val="000000"/>
        </w:rPr>
      </w:pPr>
    </w:p>
    <w:p w14:paraId="6B0CE898" w14:textId="77777777" w:rsidR="00DA6930" w:rsidRDefault="00DA6930">
      <w:pPr>
        <w:pBdr>
          <w:top w:val="nil"/>
          <w:left w:val="nil"/>
          <w:bottom w:val="nil"/>
          <w:right w:val="nil"/>
          <w:between w:val="nil"/>
        </w:pBdr>
        <w:rPr>
          <w:color w:val="000000"/>
        </w:rPr>
      </w:pPr>
    </w:p>
    <w:p w14:paraId="69440321" w14:textId="77777777" w:rsidR="00DA6930" w:rsidRDefault="00DA6930">
      <w:pPr>
        <w:pBdr>
          <w:top w:val="nil"/>
          <w:left w:val="nil"/>
          <w:bottom w:val="nil"/>
          <w:right w:val="nil"/>
          <w:between w:val="nil"/>
        </w:pBdr>
        <w:rPr>
          <w:color w:val="000000"/>
        </w:rPr>
      </w:pPr>
    </w:p>
    <w:p w14:paraId="71390930" w14:textId="77777777" w:rsidR="00DA6930" w:rsidRDefault="00DA6930">
      <w:pPr>
        <w:pBdr>
          <w:top w:val="nil"/>
          <w:left w:val="nil"/>
          <w:bottom w:val="nil"/>
          <w:right w:val="nil"/>
          <w:between w:val="nil"/>
        </w:pBdr>
        <w:rPr>
          <w:color w:val="000000"/>
        </w:rPr>
      </w:pPr>
    </w:p>
    <w:p w14:paraId="34226E79" w14:textId="07C176A2" w:rsidR="00DA6930" w:rsidRDefault="00E03FAD">
      <w:pPr>
        <w:pStyle w:val="Heading3"/>
        <w:numPr>
          <w:ilvl w:val="2"/>
          <w:numId w:val="9"/>
        </w:numPr>
        <w:rPr>
          <w:noProof/>
        </w:rPr>
      </w:pPr>
      <w:bookmarkStart w:id="42" w:name="_3o7alnk" w:colFirst="0" w:colLast="0"/>
      <w:bookmarkEnd w:id="42"/>
      <w:proofErr w:type="gramStart"/>
      <w:r>
        <w:t>Workflows</w:t>
      </w:r>
      <w:ins w:id="43" w:author="Anil Patra" w:date="2021-01-25T16:07:00Z">
        <w:r>
          <w:t xml:space="preserve">  </w:t>
        </w:r>
        <w:r>
          <w:rPr>
            <w:color w:val="FF0000"/>
          </w:rPr>
          <w:t>AKP</w:t>
        </w:r>
        <w:proofErr w:type="gramEnd"/>
        <w:r>
          <w:rPr>
            <w:color w:val="FF0000"/>
          </w:rPr>
          <w:t xml:space="preserve"> Observation : Workflow is confusing. So needs clarification</w:t>
        </w:r>
      </w:ins>
    </w:p>
    <w:p w14:paraId="23F0DC4D" w14:textId="77777777" w:rsidR="007472CA" w:rsidRPr="007472CA" w:rsidRDefault="007472CA" w:rsidP="007472CA"/>
    <w:p w14:paraId="27F4F180" w14:textId="2A13702F" w:rsidR="00DA6930" w:rsidRDefault="00700618">
      <w:pPr>
        <w:pBdr>
          <w:top w:val="nil"/>
          <w:left w:val="nil"/>
          <w:bottom w:val="nil"/>
          <w:right w:val="nil"/>
          <w:between w:val="nil"/>
        </w:pBdr>
        <w:rPr>
          <w:color w:val="000000"/>
        </w:rPr>
      </w:pPr>
      <w:bookmarkStart w:id="44" w:name="_23ckvvd" w:colFirst="0" w:colLast="0"/>
      <w:bookmarkEnd w:id="44"/>
      <w:r w:rsidRPr="00700618">
        <w:rPr>
          <w:color w:val="000000"/>
          <w:highlight w:val="yellow"/>
        </w:rPr>
        <w:t xml:space="preserve">Workflow has been </w:t>
      </w:r>
      <w:r>
        <w:rPr>
          <w:color w:val="000000"/>
          <w:highlight w:val="yellow"/>
        </w:rPr>
        <w:t xml:space="preserve">edited and </w:t>
      </w:r>
      <w:r w:rsidRPr="00700618">
        <w:rPr>
          <w:color w:val="000000"/>
          <w:highlight w:val="yellow"/>
        </w:rPr>
        <w:t>simplified</w:t>
      </w:r>
    </w:p>
    <w:p w14:paraId="7AE1714C" w14:textId="185CAB4B" w:rsidR="00DA6930" w:rsidRDefault="00DA6930">
      <w:pPr>
        <w:pBdr>
          <w:top w:val="nil"/>
          <w:left w:val="nil"/>
          <w:bottom w:val="nil"/>
          <w:right w:val="nil"/>
          <w:between w:val="nil"/>
        </w:pBdr>
        <w:rPr>
          <w:color w:val="000000"/>
        </w:rPr>
      </w:pPr>
    </w:p>
    <w:p w14:paraId="35C45A7C" w14:textId="7F8625AF" w:rsidR="00DA6930" w:rsidRDefault="007472CA">
      <w:pPr>
        <w:pBdr>
          <w:top w:val="nil"/>
          <w:left w:val="nil"/>
          <w:bottom w:val="nil"/>
          <w:right w:val="nil"/>
          <w:between w:val="nil"/>
        </w:pBdr>
        <w:rPr>
          <w:color w:val="000000"/>
        </w:rPr>
      </w:pPr>
      <w:r>
        <w:rPr>
          <w:noProof/>
          <w:color w:val="000000"/>
        </w:rPr>
        <w:drawing>
          <wp:inline distT="0" distB="0" distL="0" distR="0" wp14:anchorId="288D326E" wp14:editId="06ACD765">
            <wp:extent cx="6733626" cy="3800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4771" cy="3806523"/>
                    </a:xfrm>
                    <a:prstGeom prst="rect">
                      <a:avLst/>
                    </a:prstGeom>
                    <a:noFill/>
                  </pic:spPr>
                </pic:pic>
              </a:graphicData>
            </a:graphic>
          </wp:inline>
        </w:drawing>
      </w:r>
    </w:p>
    <w:p w14:paraId="48D013D9" w14:textId="77777777" w:rsidR="00DA6930" w:rsidRDefault="00DA6930">
      <w:pPr>
        <w:pBdr>
          <w:top w:val="nil"/>
          <w:left w:val="nil"/>
          <w:bottom w:val="nil"/>
          <w:right w:val="nil"/>
          <w:between w:val="nil"/>
        </w:pBdr>
        <w:rPr>
          <w:color w:val="000000"/>
        </w:rPr>
      </w:pPr>
    </w:p>
    <w:p w14:paraId="71964CA3" w14:textId="77777777" w:rsidR="00DA6930" w:rsidRDefault="00DA6930">
      <w:pPr>
        <w:pBdr>
          <w:top w:val="nil"/>
          <w:left w:val="nil"/>
          <w:bottom w:val="nil"/>
          <w:right w:val="nil"/>
          <w:between w:val="nil"/>
        </w:pBdr>
        <w:rPr>
          <w:color w:val="000000"/>
        </w:rPr>
      </w:pPr>
    </w:p>
    <w:p w14:paraId="54400B53" w14:textId="77777777" w:rsidR="00DA6930" w:rsidRDefault="00DA6930">
      <w:pPr>
        <w:pBdr>
          <w:top w:val="nil"/>
          <w:left w:val="nil"/>
          <w:bottom w:val="nil"/>
          <w:right w:val="nil"/>
          <w:between w:val="nil"/>
        </w:pBdr>
        <w:rPr>
          <w:color w:val="000000"/>
        </w:rPr>
      </w:pPr>
    </w:p>
    <w:p w14:paraId="37FF63BE" w14:textId="77777777" w:rsidR="00DA6930" w:rsidRDefault="00DA6930">
      <w:pPr>
        <w:pBdr>
          <w:top w:val="nil"/>
          <w:left w:val="nil"/>
          <w:bottom w:val="nil"/>
          <w:right w:val="nil"/>
          <w:between w:val="nil"/>
        </w:pBdr>
        <w:rPr>
          <w:color w:val="000000"/>
        </w:rPr>
      </w:pPr>
    </w:p>
    <w:p w14:paraId="5BA23BC6" w14:textId="69FC1FDA" w:rsidR="00DA6930" w:rsidRPr="00347AFA" w:rsidRDefault="007472CA"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User would key-in / adjust the master parameters according to the Blend Plan</w:t>
      </w:r>
    </w:p>
    <w:p w14:paraId="5309DCB6" w14:textId="77777777" w:rsidR="007472CA" w:rsidRPr="00347AFA" w:rsidRDefault="007472CA"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User would select the active stock piles and also add Rake and TT details (optionally)</w:t>
      </w:r>
    </w:p>
    <w:p w14:paraId="7FA30449" w14:textId="787836BE" w:rsidR="00A644C4" w:rsidRPr="00347AFA" w:rsidRDefault="007472CA"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User further selects the Blend Mode and Method</w:t>
      </w:r>
      <w:r w:rsidR="00A644C4" w:rsidRPr="00347AFA">
        <w:rPr>
          <w:rFonts w:ascii="Calibri" w:eastAsia="Calibri" w:hAnsi="Calibri" w:cs="Calibri"/>
          <w:color w:val="000000"/>
          <w:sz w:val="22"/>
          <w:szCs w:val="22"/>
          <w:highlight w:val="yellow"/>
        </w:rPr>
        <w:t>, and generates the ‘Blend Plan’</w:t>
      </w:r>
    </w:p>
    <w:p w14:paraId="36D90325" w14:textId="771CCA16" w:rsidR="00A644C4" w:rsidRPr="00347AFA" w:rsidRDefault="00A644C4"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User could iterate further and create more plans based on the ‘Mode and Method’ of their choice</w:t>
      </w:r>
    </w:p>
    <w:p w14:paraId="2681970B" w14:textId="2375EE7A" w:rsidR="00A644C4" w:rsidRPr="00347AFA" w:rsidRDefault="00A644C4"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User would compare, select and approve the Blend Plan’ most appropriate</w:t>
      </w:r>
    </w:p>
    <w:p w14:paraId="7E4A70E5" w14:textId="4DB61DD2" w:rsidR="00A644C4" w:rsidRPr="00347AFA" w:rsidRDefault="00A644C4"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Super-User, would further skim through the ‘approved plans’ and select for ‘Blend Execution’</w:t>
      </w:r>
    </w:p>
    <w:p w14:paraId="5EA2DF79" w14:textId="5E34DB5A" w:rsidR="00A644C4" w:rsidRPr="00347AFA" w:rsidRDefault="00A644C4" w:rsidP="00A644C4">
      <w:pPr>
        <w:pStyle w:val="ListParagraph"/>
        <w:numPr>
          <w:ilvl w:val="0"/>
          <w:numId w:val="11"/>
        </w:numPr>
        <w:pBdr>
          <w:top w:val="nil"/>
          <w:left w:val="nil"/>
          <w:bottom w:val="nil"/>
          <w:right w:val="nil"/>
          <w:between w:val="nil"/>
        </w:pBdr>
        <w:rPr>
          <w:rFonts w:ascii="Calibri" w:eastAsia="Calibri" w:hAnsi="Calibri" w:cs="Calibri"/>
          <w:color w:val="000000"/>
          <w:sz w:val="22"/>
          <w:szCs w:val="22"/>
          <w:highlight w:val="yellow"/>
        </w:rPr>
      </w:pPr>
      <w:r w:rsidRPr="00347AFA">
        <w:rPr>
          <w:rFonts w:ascii="Calibri" w:eastAsia="Calibri" w:hAnsi="Calibri" w:cs="Calibri"/>
          <w:color w:val="000000"/>
          <w:sz w:val="22"/>
          <w:szCs w:val="22"/>
          <w:highlight w:val="yellow"/>
        </w:rPr>
        <w:t>Such plans would appear in the ‘Job-Allocation’ screen for the user to select for ‘Blend Execution’</w:t>
      </w:r>
    </w:p>
    <w:p w14:paraId="7930F804" w14:textId="5C9FF5BC" w:rsidR="007472CA" w:rsidRDefault="007472CA">
      <w:pPr>
        <w:pBdr>
          <w:top w:val="nil"/>
          <w:left w:val="nil"/>
          <w:bottom w:val="nil"/>
          <w:right w:val="nil"/>
          <w:between w:val="nil"/>
        </w:pBdr>
        <w:rPr>
          <w:color w:val="000000"/>
        </w:rPr>
      </w:pPr>
      <w:r>
        <w:rPr>
          <w:color w:val="000000"/>
        </w:rPr>
        <w:t xml:space="preserve"> </w:t>
      </w:r>
    </w:p>
    <w:p w14:paraId="79DC0D44" w14:textId="77777777" w:rsidR="00DA6930" w:rsidRDefault="00DA6930">
      <w:pPr>
        <w:pBdr>
          <w:top w:val="nil"/>
          <w:left w:val="nil"/>
          <w:bottom w:val="nil"/>
          <w:right w:val="nil"/>
          <w:between w:val="nil"/>
        </w:pBdr>
        <w:rPr>
          <w:color w:val="000000"/>
        </w:rPr>
      </w:pPr>
    </w:p>
    <w:p w14:paraId="09F5F0F4" w14:textId="77777777" w:rsidR="00DA6930" w:rsidRDefault="00DA6930">
      <w:pPr>
        <w:pBdr>
          <w:top w:val="nil"/>
          <w:left w:val="nil"/>
          <w:bottom w:val="nil"/>
          <w:right w:val="nil"/>
          <w:between w:val="nil"/>
        </w:pBdr>
        <w:rPr>
          <w:color w:val="000000"/>
        </w:rPr>
      </w:pPr>
    </w:p>
    <w:p w14:paraId="3B296EDF" w14:textId="77777777" w:rsidR="00DA6930" w:rsidRDefault="00DA6930">
      <w:pPr>
        <w:pBdr>
          <w:top w:val="nil"/>
          <w:left w:val="nil"/>
          <w:bottom w:val="nil"/>
          <w:right w:val="nil"/>
          <w:between w:val="nil"/>
        </w:pBdr>
        <w:rPr>
          <w:color w:val="000000"/>
        </w:rPr>
      </w:pPr>
    </w:p>
    <w:p w14:paraId="3F8F3DA0" w14:textId="77777777" w:rsidR="00DA6930" w:rsidRDefault="00DA6930">
      <w:pPr>
        <w:pBdr>
          <w:top w:val="nil"/>
          <w:left w:val="nil"/>
          <w:bottom w:val="nil"/>
          <w:right w:val="nil"/>
          <w:between w:val="nil"/>
        </w:pBdr>
        <w:rPr>
          <w:color w:val="000000"/>
        </w:rPr>
      </w:pPr>
    </w:p>
    <w:p w14:paraId="753BEA14" w14:textId="77777777" w:rsidR="00DA6930" w:rsidRDefault="00DA6930">
      <w:pPr>
        <w:pBdr>
          <w:top w:val="nil"/>
          <w:left w:val="nil"/>
          <w:bottom w:val="nil"/>
          <w:right w:val="nil"/>
          <w:between w:val="nil"/>
        </w:pBdr>
        <w:rPr>
          <w:color w:val="000000"/>
        </w:rPr>
      </w:pPr>
    </w:p>
    <w:p w14:paraId="169001FF" w14:textId="77777777" w:rsidR="00DA6930" w:rsidRDefault="00DA6930">
      <w:pPr>
        <w:pBdr>
          <w:top w:val="nil"/>
          <w:left w:val="nil"/>
          <w:bottom w:val="nil"/>
          <w:right w:val="nil"/>
          <w:between w:val="nil"/>
        </w:pBdr>
        <w:rPr>
          <w:color w:val="000000"/>
        </w:rPr>
      </w:pPr>
    </w:p>
    <w:p w14:paraId="2DA94983" w14:textId="77777777" w:rsidR="00DA6930" w:rsidRDefault="00DA6930">
      <w:pPr>
        <w:pBdr>
          <w:top w:val="nil"/>
          <w:left w:val="nil"/>
          <w:bottom w:val="nil"/>
          <w:right w:val="nil"/>
          <w:between w:val="nil"/>
        </w:pBdr>
        <w:rPr>
          <w:color w:val="000000"/>
        </w:rPr>
      </w:pPr>
    </w:p>
    <w:p w14:paraId="5275F111" w14:textId="77777777" w:rsidR="00DA6930" w:rsidRDefault="00DA6930">
      <w:pPr>
        <w:pBdr>
          <w:top w:val="nil"/>
          <w:left w:val="nil"/>
          <w:bottom w:val="nil"/>
          <w:right w:val="nil"/>
          <w:between w:val="nil"/>
        </w:pBdr>
        <w:rPr>
          <w:color w:val="000000"/>
        </w:rPr>
      </w:pPr>
    </w:p>
    <w:p w14:paraId="11AE0826" w14:textId="77777777" w:rsidR="00DA6930" w:rsidRDefault="00DA6930">
      <w:pPr>
        <w:pBdr>
          <w:top w:val="nil"/>
          <w:left w:val="nil"/>
          <w:bottom w:val="nil"/>
          <w:right w:val="nil"/>
          <w:between w:val="nil"/>
        </w:pBdr>
        <w:rPr>
          <w:color w:val="000000"/>
        </w:rPr>
      </w:pPr>
    </w:p>
    <w:p w14:paraId="17B3CCB0" w14:textId="52370C7A" w:rsidR="00EF0A0A" w:rsidRDefault="00EF0A0A">
      <w:pPr>
        <w:pBdr>
          <w:top w:val="nil"/>
          <w:left w:val="nil"/>
          <w:bottom w:val="nil"/>
          <w:right w:val="nil"/>
          <w:between w:val="nil"/>
        </w:pBdr>
        <w:rPr>
          <w:color w:val="FF0000"/>
        </w:rPr>
      </w:pPr>
    </w:p>
    <w:p w14:paraId="24E675C5" w14:textId="77777777" w:rsidR="00FD07FA" w:rsidRDefault="00FD07FA">
      <w:pPr>
        <w:pBdr>
          <w:top w:val="nil"/>
          <w:left w:val="nil"/>
          <w:bottom w:val="nil"/>
          <w:right w:val="nil"/>
          <w:between w:val="nil"/>
        </w:pBdr>
        <w:rPr>
          <w:color w:val="FF0000"/>
        </w:rPr>
      </w:pPr>
    </w:p>
    <w:p w14:paraId="7AD6140F" w14:textId="67C04058" w:rsidR="009E1539" w:rsidRDefault="00E03FAD">
      <w:pPr>
        <w:pBdr>
          <w:top w:val="nil"/>
          <w:left w:val="nil"/>
          <w:bottom w:val="nil"/>
          <w:right w:val="nil"/>
          <w:between w:val="nil"/>
        </w:pBdr>
        <w:rPr>
          <w:color w:val="FF0000"/>
        </w:rPr>
      </w:pPr>
      <w:ins w:id="45" w:author="Anil Patra" w:date="2021-01-25T16:09:00Z">
        <w:r>
          <w:rPr>
            <w:color w:val="FF0000"/>
          </w:rPr>
          <w:t>AKP Query</w:t>
        </w:r>
        <w:r>
          <w:rPr>
            <w:color w:val="FF0000"/>
          </w:rPr>
          <w:t>: Where is it approved in Report workflow</w:t>
        </w:r>
        <w:r>
          <w:rPr>
            <w:color w:val="FF0000"/>
          </w:rPr>
          <w:t>?</w:t>
        </w:r>
      </w:ins>
      <w:r w:rsidR="009E1539">
        <w:rPr>
          <w:color w:val="FF0000"/>
        </w:rPr>
        <w:br/>
      </w:r>
    </w:p>
    <w:p w14:paraId="015EF430" w14:textId="56D5ED27" w:rsidR="00DA6930" w:rsidRDefault="00E03FAD" w:rsidP="009E1539">
      <w:pPr>
        <w:pBdr>
          <w:top w:val="nil"/>
          <w:left w:val="nil"/>
          <w:bottom w:val="nil"/>
          <w:right w:val="nil"/>
          <w:between w:val="nil"/>
        </w:pBdr>
        <w:spacing w:after="160" w:line="259" w:lineRule="auto"/>
        <w:jc w:val="both"/>
        <w:rPr>
          <w:rFonts w:ascii="Calibri" w:eastAsia="Calibri" w:hAnsi="Calibri" w:cs="Calibri"/>
          <w:color w:val="000000"/>
          <w:sz w:val="22"/>
          <w:szCs w:val="22"/>
          <w:highlight w:val="yellow"/>
        </w:rPr>
      </w:pPr>
      <w:r w:rsidRPr="009E1539">
        <w:rPr>
          <w:rFonts w:ascii="Calibri" w:eastAsia="Calibri" w:hAnsi="Calibri" w:cs="Calibri"/>
          <w:color w:val="000000"/>
          <w:sz w:val="22"/>
          <w:szCs w:val="22"/>
          <w:highlight w:val="yellow"/>
        </w:rPr>
        <w:t>The user has two options: “</w:t>
      </w:r>
      <w:r w:rsidR="009E1539" w:rsidRPr="009E1539">
        <w:rPr>
          <w:rFonts w:ascii="Calibri" w:eastAsia="Calibri" w:hAnsi="Calibri" w:cs="Calibri"/>
          <w:color w:val="000000"/>
          <w:sz w:val="22"/>
          <w:szCs w:val="22"/>
          <w:highlight w:val="yellow"/>
        </w:rPr>
        <w:t>R</w:t>
      </w:r>
      <w:r w:rsidRPr="009E1539">
        <w:rPr>
          <w:rFonts w:ascii="Calibri" w:eastAsia="Calibri" w:hAnsi="Calibri" w:cs="Calibri"/>
          <w:color w:val="000000"/>
          <w:sz w:val="22"/>
          <w:szCs w:val="22"/>
          <w:highlight w:val="yellow"/>
        </w:rPr>
        <w:t xml:space="preserve">ecord </w:t>
      </w:r>
      <w:r w:rsidR="009E1539" w:rsidRPr="009E1539">
        <w:rPr>
          <w:rFonts w:ascii="Calibri" w:eastAsia="Calibri" w:hAnsi="Calibri" w:cs="Calibri"/>
          <w:color w:val="000000"/>
          <w:sz w:val="22"/>
          <w:szCs w:val="22"/>
          <w:highlight w:val="yellow"/>
        </w:rPr>
        <w:t>U</w:t>
      </w:r>
      <w:r w:rsidRPr="009E1539">
        <w:rPr>
          <w:rFonts w:ascii="Calibri" w:eastAsia="Calibri" w:hAnsi="Calibri" w:cs="Calibri"/>
          <w:color w:val="000000"/>
          <w:sz w:val="22"/>
          <w:szCs w:val="22"/>
          <w:highlight w:val="yellow"/>
        </w:rPr>
        <w:t xml:space="preserve">pdated </w:t>
      </w:r>
      <w:r w:rsidR="009E1539" w:rsidRPr="009E1539">
        <w:rPr>
          <w:rFonts w:ascii="Calibri" w:eastAsia="Calibri" w:hAnsi="Calibri" w:cs="Calibri"/>
          <w:color w:val="000000"/>
          <w:sz w:val="22"/>
          <w:szCs w:val="22"/>
          <w:highlight w:val="yellow"/>
        </w:rPr>
        <w:t>P</w:t>
      </w:r>
      <w:r w:rsidRPr="009E1539">
        <w:rPr>
          <w:rFonts w:ascii="Calibri" w:eastAsia="Calibri" w:hAnsi="Calibri" w:cs="Calibri"/>
          <w:color w:val="000000"/>
          <w:sz w:val="22"/>
          <w:szCs w:val="22"/>
          <w:highlight w:val="yellow"/>
        </w:rPr>
        <w:t>lan” (</w:t>
      </w:r>
      <w:r w:rsidR="009E1539" w:rsidRPr="009E1539">
        <w:rPr>
          <w:rFonts w:ascii="Calibri" w:eastAsia="Calibri" w:hAnsi="Calibri" w:cs="Calibri"/>
          <w:color w:val="000000"/>
          <w:sz w:val="22"/>
          <w:szCs w:val="22"/>
          <w:highlight w:val="yellow"/>
        </w:rPr>
        <w:t>M</w:t>
      </w:r>
      <w:r w:rsidRPr="009E1539">
        <w:rPr>
          <w:rFonts w:ascii="Calibri" w:eastAsia="Calibri" w:hAnsi="Calibri" w:cs="Calibri"/>
          <w:color w:val="000000"/>
          <w:sz w:val="22"/>
          <w:szCs w:val="22"/>
          <w:highlight w:val="yellow"/>
        </w:rPr>
        <w:t xml:space="preserve">anual </w:t>
      </w:r>
      <w:r w:rsidR="009E1539" w:rsidRPr="009E1539">
        <w:rPr>
          <w:rFonts w:ascii="Calibri" w:eastAsia="Calibri" w:hAnsi="Calibri" w:cs="Calibri"/>
          <w:color w:val="000000"/>
          <w:sz w:val="22"/>
          <w:szCs w:val="22"/>
          <w:highlight w:val="yellow"/>
        </w:rPr>
        <w:t>Pl</w:t>
      </w:r>
      <w:r w:rsidRPr="009E1539">
        <w:rPr>
          <w:rFonts w:ascii="Calibri" w:eastAsia="Calibri" w:hAnsi="Calibri" w:cs="Calibri"/>
          <w:color w:val="000000"/>
          <w:sz w:val="22"/>
          <w:szCs w:val="22"/>
          <w:highlight w:val="yellow"/>
        </w:rPr>
        <w:t>an) or “</w:t>
      </w:r>
      <w:r w:rsidR="009E1539" w:rsidRPr="009E1539">
        <w:rPr>
          <w:rFonts w:ascii="Calibri" w:eastAsia="Calibri" w:hAnsi="Calibri" w:cs="Calibri"/>
          <w:color w:val="000000"/>
          <w:sz w:val="22"/>
          <w:szCs w:val="22"/>
          <w:highlight w:val="yellow"/>
        </w:rPr>
        <w:t>C</w:t>
      </w:r>
      <w:r w:rsidRPr="009E1539">
        <w:rPr>
          <w:rFonts w:ascii="Calibri" w:eastAsia="Calibri" w:hAnsi="Calibri" w:cs="Calibri"/>
          <w:color w:val="000000"/>
          <w:sz w:val="22"/>
          <w:szCs w:val="22"/>
          <w:highlight w:val="yellow"/>
        </w:rPr>
        <w:t xml:space="preserve">ontinue </w:t>
      </w:r>
      <w:r w:rsidR="009E1539" w:rsidRPr="009E1539">
        <w:rPr>
          <w:rFonts w:ascii="Calibri" w:eastAsia="Calibri" w:hAnsi="Calibri" w:cs="Calibri"/>
          <w:color w:val="000000"/>
          <w:sz w:val="22"/>
          <w:szCs w:val="22"/>
          <w:highlight w:val="yellow"/>
        </w:rPr>
        <w:t>S</w:t>
      </w:r>
      <w:r w:rsidRPr="009E1539">
        <w:rPr>
          <w:rFonts w:ascii="Calibri" w:eastAsia="Calibri" w:hAnsi="Calibri" w:cs="Calibri"/>
          <w:color w:val="000000"/>
          <w:sz w:val="22"/>
          <w:szCs w:val="22"/>
          <w:highlight w:val="yellow"/>
        </w:rPr>
        <w:t xml:space="preserve">ystem </w:t>
      </w:r>
      <w:r w:rsidR="009E1539" w:rsidRPr="009E1539">
        <w:rPr>
          <w:rFonts w:ascii="Calibri" w:eastAsia="Calibri" w:hAnsi="Calibri" w:cs="Calibri"/>
          <w:color w:val="000000"/>
          <w:sz w:val="22"/>
          <w:szCs w:val="22"/>
          <w:highlight w:val="yellow"/>
        </w:rPr>
        <w:t>P</w:t>
      </w:r>
      <w:r w:rsidRPr="009E1539">
        <w:rPr>
          <w:rFonts w:ascii="Calibri" w:eastAsia="Calibri" w:hAnsi="Calibri" w:cs="Calibri"/>
          <w:color w:val="000000"/>
          <w:sz w:val="22"/>
          <w:szCs w:val="22"/>
          <w:highlight w:val="yellow"/>
        </w:rPr>
        <w:t xml:space="preserve">lan and </w:t>
      </w:r>
      <w:r w:rsidR="009E1539" w:rsidRPr="009E1539">
        <w:rPr>
          <w:rFonts w:ascii="Calibri" w:eastAsia="Calibri" w:hAnsi="Calibri" w:cs="Calibri"/>
          <w:color w:val="000000"/>
          <w:sz w:val="22"/>
          <w:szCs w:val="22"/>
          <w:highlight w:val="yellow"/>
        </w:rPr>
        <w:t>E</w:t>
      </w:r>
      <w:r w:rsidRPr="009E1539">
        <w:rPr>
          <w:rFonts w:ascii="Calibri" w:eastAsia="Calibri" w:hAnsi="Calibri" w:cs="Calibri"/>
          <w:color w:val="000000"/>
          <w:sz w:val="22"/>
          <w:szCs w:val="22"/>
          <w:highlight w:val="yellow"/>
        </w:rPr>
        <w:t>xi</w:t>
      </w:r>
      <w:r w:rsidRPr="009E1539">
        <w:rPr>
          <w:rFonts w:ascii="Calibri" w:eastAsia="Calibri" w:hAnsi="Calibri" w:cs="Calibri"/>
          <w:color w:val="000000"/>
          <w:sz w:val="22"/>
          <w:szCs w:val="22"/>
          <w:highlight w:val="yellow"/>
        </w:rPr>
        <w:t>t” (</w:t>
      </w:r>
      <w:r w:rsidR="009E1539" w:rsidRPr="009E1539">
        <w:rPr>
          <w:rFonts w:ascii="Calibri" w:eastAsia="Calibri" w:hAnsi="Calibri" w:cs="Calibri"/>
          <w:color w:val="000000"/>
          <w:sz w:val="22"/>
          <w:szCs w:val="22"/>
          <w:highlight w:val="yellow"/>
        </w:rPr>
        <w:t>S</w:t>
      </w:r>
      <w:r w:rsidRPr="009E1539">
        <w:rPr>
          <w:rFonts w:ascii="Calibri" w:eastAsia="Calibri" w:hAnsi="Calibri" w:cs="Calibri"/>
          <w:color w:val="000000"/>
          <w:sz w:val="22"/>
          <w:szCs w:val="22"/>
          <w:highlight w:val="yellow"/>
        </w:rPr>
        <w:t xml:space="preserve">ystem </w:t>
      </w:r>
      <w:r w:rsidR="009E1539" w:rsidRPr="009E1539">
        <w:rPr>
          <w:rFonts w:ascii="Calibri" w:eastAsia="Calibri" w:hAnsi="Calibri" w:cs="Calibri"/>
          <w:color w:val="000000"/>
          <w:sz w:val="22"/>
          <w:szCs w:val="22"/>
          <w:highlight w:val="yellow"/>
        </w:rPr>
        <w:t>G</w:t>
      </w:r>
      <w:r w:rsidRPr="009E1539">
        <w:rPr>
          <w:rFonts w:ascii="Calibri" w:eastAsia="Calibri" w:hAnsi="Calibri" w:cs="Calibri"/>
          <w:color w:val="000000"/>
          <w:sz w:val="22"/>
          <w:szCs w:val="22"/>
          <w:highlight w:val="yellow"/>
        </w:rPr>
        <w:t xml:space="preserve">enerated </w:t>
      </w:r>
      <w:r w:rsidR="009E1539" w:rsidRPr="009E1539">
        <w:rPr>
          <w:rFonts w:ascii="Calibri" w:eastAsia="Calibri" w:hAnsi="Calibri" w:cs="Calibri"/>
          <w:color w:val="000000"/>
          <w:sz w:val="22"/>
          <w:szCs w:val="22"/>
          <w:highlight w:val="yellow"/>
        </w:rPr>
        <w:t>P</w:t>
      </w:r>
      <w:r w:rsidRPr="009E1539">
        <w:rPr>
          <w:rFonts w:ascii="Calibri" w:eastAsia="Calibri" w:hAnsi="Calibri" w:cs="Calibri"/>
          <w:color w:val="000000"/>
          <w:sz w:val="22"/>
          <w:szCs w:val="22"/>
          <w:highlight w:val="yellow"/>
        </w:rPr>
        <w:t>lan)</w:t>
      </w:r>
      <w:r w:rsidR="009E1539" w:rsidRPr="009E1539">
        <w:rPr>
          <w:rFonts w:ascii="Calibri" w:eastAsia="Calibri" w:hAnsi="Calibri" w:cs="Calibri"/>
          <w:color w:val="000000"/>
          <w:sz w:val="22"/>
          <w:szCs w:val="22"/>
          <w:highlight w:val="yellow"/>
        </w:rPr>
        <w:t xml:space="preserve"> in the ‘Generate Blend Plan’ section</w:t>
      </w:r>
      <w:r w:rsidRPr="009E1539">
        <w:rPr>
          <w:rFonts w:ascii="Calibri" w:eastAsia="Calibri" w:hAnsi="Calibri" w:cs="Calibri"/>
          <w:color w:val="000000"/>
          <w:sz w:val="22"/>
          <w:szCs w:val="22"/>
          <w:highlight w:val="yellow"/>
        </w:rPr>
        <w:t xml:space="preserve">. On clicking on any one of these options, the plan is approved </w:t>
      </w:r>
      <w:r w:rsidR="009E1539" w:rsidRPr="009E1539">
        <w:rPr>
          <w:rFonts w:ascii="Calibri" w:eastAsia="Calibri" w:hAnsi="Calibri" w:cs="Calibri"/>
          <w:color w:val="000000"/>
          <w:sz w:val="22"/>
          <w:szCs w:val="22"/>
          <w:highlight w:val="yellow"/>
        </w:rPr>
        <w:t>by the system and appears in the Report. Where, further user can select one of the approved plans for ‘Blend-Execution’</w:t>
      </w:r>
    </w:p>
    <w:p w14:paraId="386802E9" w14:textId="77777777" w:rsidR="00EF0A0A" w:rsidRDefault="00EF0A0A">
      <w:pPr>
        <w:pBdr>
          <w:top w:val="nil"/>
          <w:left w:val="nil"/>
          <w:bottom w:val="nil"/>
          <w:right w:val="nil"/>
          <w:between w:val="nil"/>
        </w:pBdr>
        <w:rPr>
          <w:color w:val="000000"/>
        </w:rPr>
      </w:pPr>
    </w:p>
    <w:p w14:paraId="218785CF" w14:textId="77777777" w:rsidR="00EF0A0A" w:rsidRDefault="00EF0A0A">
      <w:pPr>
        <w:pBdr>
          <w:top w:val="nil"/>
          <w:left w:val="nil"/>
          <w:bottom w:val="nil"/>
          <w:right w:val="nil"/>
          <w:between w:val="nil"/>
        </w:pBdr>
        <w:rPr>
          <w:color w:val="000000"/>
        </w:rPr>
      </w:pPr>
    </w:p>
    <w:p w14:paraId="6B3A9ED3" w14:textId="09446FF3" w:rsidR="00DA6930" w:rsidRDefault="00EF0A0A">
      <w:pPr>
        <w:pBdr>
          <w:top w:val="nil"/>
          <w:left w:val="nil"/>
          <w:bottom w:val="nil"/>
          <w:right w:val="nil"/>
          <w:between w:val="nil"/>
        </w:pBdr>
        <w:rPr>
          <w:color w:val="000000"/>
        </w:rPr>
      </w:pPr>
      <w:r>
        <w:rPr>
          <w:noProof/>
          <w:color w:val="000000"/>
        </w:rPr>
        <w:drawing>
          <wp:inline distT="0" distB="0" distL="0" distR="0" wp14:anchorId="0098E6BD" wp14:editId="4D42893D">
            <wp:extent cx="5057775" cy="280025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6226" cy="2816007"/>
                    </a:xfrm>
                    <a:prstGeom prst="rect">
                      <a:avLst/>
                    </a:prstGeom>
                    <a:noFill/>
                  </pic:spPr>
                </pic:pic>
              </a:graphicData>
            </a:graphic>
          </wp:inline>
        </w:drawing>
      </w:r>
    </w:p>
    <w:p w14:paraId="42EBEB57" w14:textId="77777777" w:rsidR="00DA6930" w:rsidRDefault="00DA6930">
      <w:pPr>
        <w:pBdr>
          <w:top w:val="nil"/>
          <w:left w:val="nil"/>
          <w:bottom w:val="nil"/>
          <w:right w:val="nil"/>
          <w:between w:val="nil"/>
        </w:pBdr>
        <w:rPr>
          <w:color w:val="000000"/>
        </w:rPr>
      </w:pPr>
    </w:p>
    <w:p w14:paraId="6FB05360" w14:textId="77777777" w:rsidR="00DA6930" w:rsidRDefault="00DA6930">
      <w:pPr>
        <w:pBdr>
          <w:top w:val="nil"/>
          <w:left w:val="nil"/>
          <w:bottom w:val="nil"/>
          <w:right w:val="nil"/>
          <w:between w:val="nil"/>
        </w:pBdr>
        <w:rPr>
          <w:color w:val="000000"/>
        </w:rPr>
      </w:pPr>
    </w:p>
    <w:p w14:paraId="5A7B83DB" w14:textId="77777777" w:rsidR="00DA6930" w:rsidRDefault="00DA6930">
      <w:pPr>
        <w:pBdr>
          <w:top w:val="nil"/>
          <w:left w:val="nil"/>
          <w:bottom w:val="nil"/>
          <w:right w:val="nil"/>
          <w:between w:val="nil"/>
        </w:pBdr>
        <w:rPr>
          <w:color w:val="000000"/>
        </w:rPr>
      </w:pPr>
    </w:p>
    <w:p w14:paraId="4F7E5DAC" w14:textId="77777777" w:rsidR="00DA6930" w:rsidRDefault="00DA6930">
      <w:pPr>
        <w:pBdr>
          <w:top w:val="nil"/>
          <w:left w:val="nil"/>
          <w:bottom w:val="nil"/>
          <w:right w:val="nil"/>
          <w:between w:val="nil"/>
        </w:pBdr>
        <w:rPr>
          <w:color w:val="000000"/>
        </w:rPr>
      </w:pPr>
    </w:p>
    <w:p w14:paraId="3DDC65A7" w14:textId="77777777" w:rsidR="00DA6930" w:rsidRDefault="00DA6930">
      <w:pPr>
        <w:pBdr>
          <w:top w:val="nil"/>
          <w:left w:val="nil"/>
          <w:bottom w:val="nil"/>
          <w:right w:val="nil"/>
          <w:between w:val="nil"/>
        </w:pBdr>
        <w:rPr>
          <w:color w:val="000000"/>
        </w:rPr>
      </w:pPr>
    </w:p>
    <w:p w14:paraId="4B348D29" w14:textId="77777777" w:rsidR="00DA6930" w:rsidRDefault="00DA6930">
      <w:pPr>
        <w:pBdr>
          <w:top w:val="nil"/>
          <w:left w:val="nil"/>
          <w:bottom w:val="nil"/>
          <w:right w:val="nil"/>
          <w:between w:val="nil"/>
        </w:pBdr>
        <w:rPr>
          <w:color w:val="000000"/>
        </w:rPr>
      </w:pPr>
    </w:p>
    <w:p w14:paraId="3A184166" w14:textId="77777777" w:rsidR="00DA6930" w:rsidRDefault="00DA6930">
      <w:pPr>
        <w:pBdr>
          <w:top w:val="nil"/>
          <w:left w:val="nil"/>
          <w:bottom w:val="nil"/>
          <w:right w:val="nil"/>
          <w:between w:val="nil"/>
        </w:pBdr>
        <w:rPr>
          <w:color w:val="000000"/>
        </w:rPr>
      </w:pPr>
    </w:p>
    <w:p w14:paraId="4F91C849" w14:textId="77777777" w:rsidR="00DA6930" w:rsidRDefault="00DA6930">
      <w:pPr>
        <w:pBdr>
          <w:top w:val="nil"/>
          <w:left w:val="nil"/>
          <w:bottom w:val="nil"/>
          <w:right w:val="nil"/>
          <w:between w:val="nil"/>
        </w:pBdr>
        <w:rPr>
          <w:color w:val="000000"/>
        </w:rPr>
      </w:pPr>
    </w:p>
    <w:p w14:paraId="26BD7761" w14:textId="77777777" w:rsidR="00DA6930" w:rsidRDefault="00DA6930">
      <w:pPr>
        <w:pBdr>
          <w:top w:val="nil"/>
          <w:left w:val="nil"/>
          <w:bottom w:val="nil"/>
          <w:right w:val="nil"/>
          <w:between w:val="nil"/>
        </w:pBdr>
        <w:rPr>
          <w:color w:val="000000"/>
        </w:rPr>
      </w:pPr>
    </w:p>
    <w:p w14:paraId="4D999C6E" w14:textId="77777777" w:rsidR="00DA6930" w:rsidRDefault="00DA6930">
      <w:pPr>
        <w:pBdr>
          <w:top w:val="nil"/>
          <w:left w:val="nil"/>
          <w:bottom w:val="nil"/>
          <w:right w:val="nil"/>
          <w:between w:val="nil"/>
        </w:pBdr>
        <w:rPr>
          <w:color w:val="000000"/>
        </w:rPr>
      </w:pPr>
    </w:p>
    <w:p w14:paraId="1912F9C9" w14:textId="77777777" w:rsidR="00DA6930" w:rsidRDefault="00DA6930">
      <w:pPr>
        <w:pBdr>
          <w:top w:val="nil"/>
          <w:left w:val="nil"/>
          <w:bottom w:val="nil"/>
          <w:right w:val="nil"/>
          <w:between w:val="nil"/>
        </w:pBdr>
        <w:rPr>
          <w:color w:val="000000"/>
        </w:rPr>
      </w:pPr>
    </w:p>
    <w:p w14:paraId="080554FC" w14:textId="77777777" w:rsidR="00DA6930" w:rsidRDefault="00DA6930">
      <w:pPr>
        <w:pBdr>
          <w:top w:val="nil"/>
          <w:left w:val="nil"/>
          <w:bottom w:val="nil"/>
          <w:right w:val="nil"/>
          <w:between w:val="nil"/>
        </w:pBdr>
        <w:rPr>
          <w:color w:val="000000"/>
        </w:rPr>
      </w:pPr>
    </w:p>
    <w:p w14:paraId="4F9A0D87" w14:textId="77777777" w:rsidR="00DA6930" w:rsidRDefault="00DA6930">
      <w:pPr>
        <w:pBdr>
          <w:top w:val="nil"/>
          <w:left w:val="nil"/>
          <w:bottom w:val="nil"/>
          <w:right w:val="nil"/>
          <w:between w:val="nil"/>
        </w:pBdr>
        <w:rPr>
          <w:color w:val="000000"/>
        </w:rPr>
      </w:pPr>
    </w:p>
    <w:p w14:paraId="6405E6E8" w14:textId="77777777" w:rsidR="00DA6930" w:rsidRDefault="00DA6930">
      <w:pPr>
        <w:pBdr>
          <w:top w:val="nil"/>
          <w:left w:val="nil"/>
          <w:bottom w:val="nil"/>
          <w:right w:val="nil"/>
          <w:between w:val="nil"/>
        </w:pBdr>
        <w:rPr>
          <w:color w:val="000000"/>
        </w:rPr>
      </w:pPr>
    </w:p>
    <w:p w14:paraId="51783D94" w14:textId="77777777" w:rsidR="00DA6930" w:rsidRDefault="00DA6930">
      <w:pPr>
        <w:pBdr>
          <w:top w:val="nil"/>
          <w:left w:val="nil"/>
          <w:bottom w:val="nil"/>
          <w:right w:val="nil"/>
          <w:between w:val="nil"/>
        </w:pBdr>
        <w:rPr>
          <w:color w:val="000000"/>
        </w:rPr>
      </w:pPr>
    </w:p>
    <w:p w14:paraId="0CDF34CE" w14:textId="77777777" w:rsidR="00DA6930" w:rsidRDefault="00DA6930">
      <w:pPr>
        <w:pBdr>
          <w:top w:val="nil"/>
          <w:left w:val="nil"/>
          <w:bottom w:val="nil"/>
          <w:right w:val="nil"/>
          <w:between w:val="nil"/>
        </w:pBdr>
        <w:rPr>
          <w:color w:val="000000"/>
        </w:rPr>
      </w:pPr>
    </w:p>
    <w:p w14:paraId="69F974BC" w14:textId="77777777" w:rsidR="00DA6930" w:rsidRDefault="00DA6930">
      <w:pPr>
        <w:pBdr>
          <w:top w:val="nil"/>
          <w:left w:val="nil"/>
          <w:bottom w:val="nil"/>
          <w:right w:val="nil"/>
          <w:between w:val="nil"/>
        </w:pBdr>
        <w:rPr>
          <w:color w:val="000000"/>
        </w:rPr>
      </w:pPr>
    </w:p>
    <w:p w14:paraId="22004F74" w14:textId="77777777" w:rsidR="00DA6930" w:rsidRDefault="00DA6930">
      <w:pPr>
        <w:pBdr>
          <w:top w:val="nil"/>
          <w:left w:val="nil"/>
          <w:bottom w:val="nil"/>
          <w:right w:val="nil"/>
          <w:between w:val="nil"/>
        </w:pBdr>
        <w:rPr>
          <w:color w:val="000000"/>
        </w:rPr>
      </w:pPr>
    </w:p>
    <w:p w14:paraId="00F4D1FD" w14:textId="77777777" w:rsidR="00DA6930" w:rsidRDefault="00DA6930">
      <w:pPr>
        <w:pBdr>
          <w:top w:val="nil"/>
          <w:left w:val="nil"/>
          <w:bottom w:val="nil"/>
          <w:right w:val="nil"/>
          <w:between w:val="nil"/>
        </w:pBdr>
        <w:rPr>
          <w:color w:val="000000"/>
        </w:rPr>
      </w:pPr>
    </w:p>
    <w:p w14:paraId="4B2876E7" w14:textId="77777777" w:rsidR="00DA6930" w:rsidRDefault="00DA6930">
      <w:pPr>
        <w:pBdr>
          <w:top w:val="nil"/>
          <w:left w:val="nil"/>
          <w:bottom w:val="nil"/>
          <w:right w:val="nil"/>
          <w:between w:val="nil"/>
        </w:pBdr>
        <w:rPr>
          <w:color w:val="000000"/>
        </w:rPr>
      </w:pPr>
    </w:p>
    <w:p w14:paraId="6A666B43" w14:textId="77777777" w:rsidR="00DA6930" w:rsidRDefault="00E03FAD">
      <w:pPr>
        <w:pStyle w:val="Heading2"/>
        <w:numPr>
          <w:ilvl w:val="1"/>
          <w:numId w:val="3"/>
        </w:numPr>
      </w:pPr>
      <w:bookmarkStart w:id="46" w:name="_ihv636" w:colFirst="0" w:colLast="0"/>
      <w:bookmarkEnd w:id="46"/>
      <w:r>
        <w:t>Operating Environment</w:t>
      </w:r>
    </w:p>
    <w:p w14:paraId="762DCB7E" w14:textId="77777777" w:rsidR="00DA6930" w:rsidRDefault="00E03FAD">
      <w:pPr>
        <w:pBdr>
          <w:top w:val="nil"/>
          <w:left w:val="nil"/>
          <w:bottom w:val="nil"/>
          <w:right w:val="nil"/>
          <w:between w:val="nil"/>
        </w:pBdr>
        <w:rPr>
          <w:color w:val="000000"/>
        </w:rPr>
      </w:pPr>
      <w:r>
        <w:rPr>
          <w:color w:val="000000"/>
        </w:rPr>
        <w:t>Operating environment for the CSCTS application is as below</w:t>
      </w:r>
    </w:p>
    <w:p w14:paraId="55E49F07" w14:textId="77777777" w:rsidR="00DA6930" w:rsidRDefault="00E03FAD">
      <w:pPr>
        <w:numPr>
          <w:ilvl w:val="0"/>
          <w:numId w:val="2"/>
        </w:numPr>
        <w:pBdr>
          <w:top w:val="nil"/>
          <w:left w:val="nil"/>
          <w:bottom w:val="nil"/>
          <w:right w:val="nil"/>
          <w:between w:val="nil"/>
        </w:pBdr>
        <w:rPr>
          <w:color w:val="000000"/>
        </w:rPr>
      </w:pPr>
      <w:r>
        <w:rPr>
          <w:color w:val="000000"/>
        </w:rPr>
        <w:t>Oracle database</w:t>
      </w:r>
    </w:p>
    <w:p w14:paraId="3EB5ABEE" w14:textId="77777777" w:rsidR="00DA6930" w:rsidRDefault="00E03FAD">
      <w:pPr>
        <w:numPr>
          <w:ilvl w:val="0"/>
          <w:numId w:val="2"/>
        </w:numPr>
        <w:pBdr>
          <w:top w:val="nil"/>
          <w:left w:val="nil"/>
          <w:bottom w:val="nil"/>
          <w:right w:val="nil"/>
          <w:between w:val="nil"/>
        </w:pBdr>
        <w:rPr>
          <w:color w:val="000000"/>
        </w:rPr>
      </w:pPr>
      <w:r>
        <w:rPr>
          <w:color w:val="000000"/>
        </w:rPr>
        <w:t>Operating System: Centos Linux</w:t>
      </w:r>
    </w:p>
    <w:p w14:paraId="5A91A1E0" w14:textId="77777777" w:rsidR="00DA6930" w:rsidRDefault="00E03FAD">
      <w:pPr>
        <w:numPr>
          <w:ilvl w:val="0"/>
          <w:numId w:val="2"/>
        </w:numPr>
        <w:pBdr>
          <w:top w:val="nil"/>
          <w:left w:val="nil"/>
          <w:bottom w:val="nil"/>
          <w:right w:val="nil"/>
          <w:between w:val="nil"/>
        </w:pBdr>
        <w:rPr>
          <w:color w:val="000000"/>
        </w:rPr>
      </w:pPr>
      <w:r>
        <w:rPr>
          <w:color w:val="000000"/>
        </w:rPr>
        <w:t>Client: Browser</w:t>
      </w:r>
    </w:p>
    <w:p w14:paraId="1FFBF51B" w14:textId="77777777" w:rsidR="00DA6930" w:rsidRDefault="00E03FAD">
      <w:pPr>
        <w:numPr>
          <w:ilvl w:val="0"/>
          <w:numId w:val="2"/>
        </w:numPr>
        <w:pBdr>
          <w:top w:val="nil"/>
          <w:left w:val="nil"/>
          <w:bottom w:val="nil"/>
          <w:right w:val="nil"/>
          <w:between w:val="nil"/>
        </w:pBdr>
        <w:rPr>
          <w:color w:val="000000"/>
        </w:rPr>
      </w:pPr>
      <w:r>
        <w:rPr>
          <w:color w:val="000000"/>
        </w:rPr>
        <w:t xml:space="preserve">Platform: Java, Apache Ignite, Angular 8 </w:t>
      </w:r>
    </w:p>
    <w:p w14:paraId="1FF6C169" w14:textId="77777777" w:rsidR="00DA6930" w:rsidRDefault="00E03FAD">
      <w:pPr>
        <w:pStyle w:val="Heading2"/>
        <w:numPr>
          <w:ilvl w:val="1"/>
          <w:numId w:val="3"/>
        </w:numPr>
      </w:pPr>
      <w:bookmarkStart w:id="47" w:name="_32hioqz" w:colFirst="0" w:colLast="0"/>
      <w:bookmarkEnd w:id="47"/>
      <w:r>
        <w:t>Design and Implementation Constraints</w:t>
      </w:r>
    </w:p>
    <w:p w14:paraId="5866A040" w14:textId="77777777" w:rsidR="00DA6930" w:rsidRDefault="00E03FAD">
      <w:pPr>
        <w:numPr>
          <w:ilvl w:val="0"/>
          <w:numId w:val="2"/>
        </w:numPr>
        <w:pBdr>
          <w:top w:val="nil"/>
          <w:left w:val="nil"/>
          <w:bottom w:val="nil"/>
          <w:right w:val="nil"/>
          <w:between w:val="nil"/>
        </w:pBdr>
        <w:rPr>
          <w:color w:val="000000"/>
        </w:rPr>
      </w:pPr>
      <w:r>
        <w:rPr>
          <w:color w:val="000000"/>
        </w:rPr>
        <w:t xml:space="preserve"> Proper Configuration of the Yard/ Stockpile Master</w:t>
      </w:r>
    </w:p>
    <w:p w14:paraId="741E9F8C" w14:textId="77777777" w:rsidR="00DA6930" w:rsidRDefault="00E03FAD">
      <w:pPr>
        <w:numPr>
          <w:ilvl w:val="0"/>
          <w:numId w:val="2"/>
        </w:numPr>
        <w:pBdr>
          <w:top w:val="nil"/>
          <w:left w:val="nil"/>
          <w:bottom w:val="nil"/>
          <w:right w:val="nil"/>
          <w:between w:val="nil"/>
        </w:pBdr>
        <w:rPr>
          <w:color w:val="000000"/>
        </w:rPr>
      </w:pPr>
      <w:r>
        <w:rPr>
          <w:color w:val="000000"/>
        </w:rPr>
        <w:t xml:space="preserve"> Proper Configuration of the Internal Vehicle Master</w:t>
      </w:r>
    </w:p>
    <w:p w14:paraId="55DBB811" w14:textId="77777777" w:rsidR="00DA6930" w:rsidRDefault="00E03FAD">
      <w:pPr>
        <w:numPr>
          <w:ilvl w:val="0"/>
          <w:numId w:val="2"/>
        </w:numPr>
        <w:pBdr>
          <w:top w:val="nil"/>
          <w:left w:val="nil"/>
          <w:bottom w:val="nil"/>
          <w:right w:val="nil"/>
          <w:between w:val="nil"/>
        </w:pBdr>
        <w:rPr>
          <w:color w:val="000000"/>
        </w:rPr>
      </w:pPr>
      <w:r>
        <w:rPr>
          <w:color w:val="000000"/>
        </w:rPr>
        <w:t xml:space="preserve"> One-Time configuration of the S-R usage matrix</w:t>
      </w:r>
    </w:p>
    <w:p w14:paraId="693147E7" w14:textId="77777777" w:rsidR="00DA6930" w:rsidRDefault="00DA6930">
      <w:pPr>
        <w:pBdr>
          <w:top w:val="nil"/>
          <w:left w:val="nil"/>
          <w:bottom w:val="nil"/>
          <w:right w:val="nil"/>
          <w:between w:val="nil"/>
        </w:pBdr>
        <w:rPr>
          <w:rFonts w:ascii="Arial" w:eastAsia="Arial" w:hAnsi="Arial" w:cs="Arial"/>
          <w:i/>
          <w:color w:val="000000"/>
          <w:sz w:val="22"/>
          <w:szCs w:val="22"/>
        </w:rPr>
      </w:pPr>
    </w:p>
    <w:p w14:paraId="22A0600E" w14:textId="77777777" w:rsidR="00DA6930" w:rsidRDefault="00E03FAD">
      <w:pPr>
        <w:pStyle w:val="Heading2"/>
        <w:numPr>
          <w:ilvl w:val="1"/>
          <w:numId w:val="3"/>
        </w:numPr>
      </w:pPr>
      <w:bookmarkStart w:id="48" w:name="_1hmsyys" w:colFirst="0" w:colLast="0"/>
      <w:bookmarkEnd w:id="48"/>
      <w:r>
        <w:t>User Documentation</w:t>
      </w:r>
    </w:p>
    <w:p w14:paraId="7D91CB94" w14:textId="77777777" w:rsidR="00DA6930" w:rsidRDefault="00E03FAD">
      <w:pPr>
        <w:pBdr>
          <w:top w:val="nil"/>
          <w:left w:val="nil"/>
          <w:bottom w:val="nil"/>
          <w:right w:val="nil"/>
          <w:between w:val="nil"/>
        </w:pBdr>
        <w:ind w:firstLine="720"/>
        <w:rPr>
          <w:color w:val="000000"/>
        </w:rPr>
      </w:pPr>
      <w:r>
        <w:rPr>
          <w:color w:val="000000"/>
        </w:rPr>
        <w:t>Module wise user manual is provided during the feature releases.</w:t>
      </w:r>
    </w:p>
    <w:p w14:paraId="5D3BEC71" w14:textId="77777777" w:rsidR="00DA6930" w:rsidRDefault="00DA6930">
      <w:pPr>
        <w:pBdr>
          <w:top w:val="nil"/>
          <w:left w:val="nil"/>
          <w:bottom w:val="nil"/>
          <w:right w:val="nil"/>
          <w:between w:val="nil"/>
        </w:pBdr>
        <w:ind w:firstLine="720"/>
        <w:rPr>
          <w:color w:val="000000"/>
        </w:rPr>
      </w:pPr>
    </w:p>
    <w:p w14:paraId="5EEA98AB" w14:textId="77777777" w:rsidR="00DA6930" w:rsidRDefault="00E03FAD">
      <w:pPr>
        <w:pStyle w:val="Heading2"/>
        <w:numPr>
          <w:ilvl w:val="1"/>
          <w:numId w:val="3"/>
        </w:numPr>
      </w:pPr>
      <w:bookmarkStart w:id="49" w:name="_41mghml" w:colFirst="0" w:colLast="0"/>
      <w:bookmarkEnd w:id="49"/>
      <w:r>
        <w:t>Assumptions and Dependencies</w:t>
      </w:r>
    </w:p>
    <w:p w14:paraId="68EFCE5B" w14:textId="77777777" w:rsidR="00DA6930" w:rsidRDefault="00E03FAD">
      <w:pPr>
        <w:pStyle w:val="Heading3"/>
        <w:spacing w:before="40" w:after="0" w:line="259" w:lineRule="auto"/>
      </w:pPr>
      <w:bookmarkStart w:id="50" w:name="_2grqrue" w:colFirst="0" w:colLast="0"/>
      <w:bookmarkEnd w:id="50"/>
      <w:proofErr w:type="gramStart"/>
      <w:r>
        <w:t>2.7.1 .</w:t>
      </w:r>
      <w:proofErr w:type="gramEnd"/>
      <w:r>
        <w:t xml:space="preserve"> Proper Configuration of the Yard/ Stockpile Master</w:t>
      </w:r>
    </w:p>
    <w:p w14:paraId="52CC6B06"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module can be accessed under the “Yard &amp; Stockpile Master” section in the “CHP” of the CSCTS </w:t>
      </w:r>
      <w:proofErr w:type="spellStart"/>
      <w:r>
        <w:rPr>
          <w:rFonts w:ascii="Calibri" w:eastAsia="Calibri" w:hAnsi="Calibri" w:cs="Calibri"/>
          <w:color w:val="000000"/>
          <w:sz w:val="22"/>
          <w:szCs w:val="22"/>
        </w:rPr>
        <w:t>WebUI</w:t>
      </w:r>
      <w:proofErr w:type="spellEnd"/>
      <w:r>
        <w:rPr>
          <w:rFonts w:ascii="Calibri" w:eastAsia="Calibri" w:hAnsi="Calibri" w:cs="Calibri"/>
          <w:color w:val="000000"/>
          <w:sz w:val="22"/>
          <w:szCs w:val="22"/>
        </w:rPr>
        <w:t xml:space="preserve"> menu.</w:t>
      </w:r>
    </w:p>
    <w:p w14:paraId="0732A996" w14:textId="77777777" w:rsidR="00DA6930" w:rsidRDefault="00E03FAD">
      <w:pPr>
        <w:pStyle w:val="Heading3"/>
        <w:spacing w:before="40" w:after="0" w:line="259" w:lineRule="auto"/>
      </w:pPr>
      <w:bookmarkStart w:id="51" w:name="_vx1227" w:colFirst="0" w:colLast="0"/>
      <w:bookmarkEnd w:id="51"/>
      <w:r>
        <w:t>2.7.2. Proper Configuration of the Internal Vehicle Master</w:t>
      </w:r>
    </w:p>
    <w:p w14:paraId="3DA0A241" w14:textId="77777777" w:rsidR="00DA6930" w:rsidRDefault="00E03FAD">
      <w:pPr>
        <w:pBdr>
          <w:top w:val="nil"/>
          <w:left w:val="nil"/>
          <w:bottom w:val="nil"/>
          <w:right w:val="nil"/>
          <w:between w:val="nil"/>
        </w:pBdr>
        <w:spacing w:after="160" w:line="259"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This module can be accessed under the “Internal Vehicle” section in the “Asset Master” </w:t>
      </w:r>
      <w:r>
        <w:rPr>
          <w:rFonts w:ascii="Calibri" w:eastAsia="Calibri" w:hAnsi="Calibri" w:cs="Calibri"/>
          <w:color w:val="000000"/>
          <w:sz w:val="22"/>
          <w:szCs w:val="22"/>
        </w:rPr>
        <w:t xml:space="preserve">of the CSCTS </w:t>
      </w:r>
      <w:proofErr w:type="spellStart"/>
      <w:r>
        <w:rPr>
          <w:rFonts w:ascii="Calibri" w:eastAsia="Calibri" w:hAnsi="Calibri" w:cs="Calibri"/>
          <w:color w:val="000000"/>
          <w:sz w:val="22"/>
          <w:szCs w:val="22"/>
        </w:rPr>
        <w:t>WebUI</w:t>
      </w:r>
      <w:proofErr w:type="spellEnd"/>
      <w:r>
        <w:rPr>
          <w:rFonts w:ascii="Calibri" w:eastAsia="Calibri" w:hAnsi="Calibri" w:cs="Calibri"/>
          <w:color w:val="000000"/>
          <w:sz w:val="22"/>
          <w:szCs w:val="22"/>
        </w:rPr>
        <w:t xml:space="preserve"> menu.</w:t>
      </w:r>
    </w:p>
    <w:p w14:paraId="567D6B62" w14:textId="77777777" w:rsidR="00DA6930" w:rsidRDefault="00E03FAD">
      <w:pPr>
        <w:pStyle w:val="Heading3"/>
        <w:spacing w:before="40" w:after="0" w:line="259" w:lineRule="auto"/>
      </w:pPr>
      <w:bookmarkStart w:id="52" w:name="_3fwokq0" w:colFirst="0" w:colLast="0"/>
      <w:bookmarkEnd w:id="52"/>
      <w:r>
        <w:t>2.7.3. One-Time configuration of the S-R usage matrix</w:t>
      </w:r>
    </w:p>
    <w:p w14:paraId="248D6B4A" w14:textId="77777777" w:rsidR="00DA6930" w:rsidRDefault="00E03FAD">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This is a compatibility matrix which is configured at the back-end for mapping the parallel operation compatibility of the heaps when reclaimed through S-R. It specifies that du</w:t>
      </w:r>
      <w:r>
        <w:rPr>
          <w:rFonts w:ascii="Calibri" w:eastAsia="Calibri" w:hAnsi="Calibri" w:cs="Calibri"/>
          <w:color w:val="000000"/>
          <w:sz w:val="22"/>
          <w:szCs w:val="22"/>
        </w:rPr>
        <w:t xml:space="preserve">ring an S-R run job, which 2 </w:t>
      </w:r>
      <w:proofErr w:type="gramStart"/>
      <w:r>
        <w:rPr>
          <w:rFonts w:ascii="Calibri" w:eastAsia="Calibri" w:hAnsi="Calibri" w:cs="Calibri"/>
          <w:color w:val="000000"/>
          <w:sz w:val="22"/>
          <w:szCs w:val="22"/>
        </w:rPr>
        <w:t>heap</w:t>
      </w:r>
      <w:proofErr w:type="gramEnd"/>
      <w:r>
        <w:rPr>
          <w:rFonts w:ascii="Calibri" w:eastAsia="Calibri" w:hAnsi="Calibri" w:cs="Calibri"/>
          <w:color w:val="000000"/>
          <w:sz w:val="22"/>
          <w:szCs w:val="22"/>
        </w:rPr>
        <w:t xml:space="preserve"> can be simultaneously operated.</w:t>
      </w:r>
    </w:p>
    <w:p w14:paraId="6059C3CE" w14:textId="77777777" w:rsidR="00DA6930" w:rsidRDefault="00E03FAD">
      <w:pPr>
        <w:pStyle w:val="Heading3"/>
        <w:spacing w:after="160" w:line="259" w:lineRule="auto"/>
      </w:pPr>
      <w:bookmarkStart w:id="53" w:name="_1v1yuxt" w:colFirst="0" w:colLast="0"/>
      <w:bookmarkEnd w:id="53"/>
      <w:r>
        <w:t>2.7.4 Blend Engine</w:t>
      </w:r>
    </w:p>
    <w:p w14:paraId="6EB9B270" w14:textId="77777777" w:rsidR="00DA6930" w:rsidRDefault="00DA6930">
      <w:pPr>
        <w:pBdr>
          <w:top w:val="nil"/>
          <w:left w:val="nil"/>
          <w:bottom w:val="nil"/>
          <w:right w:val="nil"/>
          <w:between w:val="nil"/>
        </w:pBdr>
        <w:rPr>
          <w:color w:val="000000"/>
        </w:rPr>
      </w:pPr>
    </w:p>
    <w:p w14:paraId="64FF7583" w14:textId="77777777" w:rsidR="00DA6930" w:rsidRDefault="00E03FAD">
      <w:pPr>
        <w:pBdr>
          <w:top w:val="nil"/>
          <w:left w:val="nil"/>
          <w:bottom w:val="nil"/>
          <w:right w:val="nil"/>
          <w:between w:val="nil"/>
        </w:pBdr>
        <w:rPr>
          <w:color w:val="000000"/>
        </w:rPr>
      </w:pPr>
      <w:r>
        <w:rPr>
          <w:color w:val="000000"/>
        </w:rPr>
        <w:t>The blend engine is an optimization algorithm. Python version 3.6 or higher is required to run this.</w:t>
      </w:r>
    </w:p>
    <w:p w14:paraId="374C0220" w14:textId="77777777" w:rsidR="00DA6930" w:rsidRDefault="00E03FAD">
      <w:pPr>
        <w:pStyle w:val="Heading1"/>
        <w:numPr>
          <w:ilvl w:val="0"/>
          <w:numId w:val="3"/>
        </w:numPr>
      </w:pPr>
      <w:bookmarkStart w:id="54" w:name="_4f1mdlm" w:colFirst="0" w:colLast="0"/>
      <w:bookmarkEnd w:id="54"/>
      <w:r>
        <w:lastRenderedPageBreak/>
        <w:t>External Interface Requirements</w:t>
      </w:r>
    </w:p>
    <w:p w14:paraId="79FA4FCD" w14:textId="77777777" w:rsidR="00DA6930" w:rsidRDefault="00E03FAD">
      <w:pPr>
        <w:pStyle w:val="Heading2"/>
        <w:numPr>
          <w:ilvl w:val="1"/>
          <w:numId w:val="3"/>
        </w:numPr>
      </w:pPr>
      <w:bookmarkStart w:id="55" w:name="_2u6wntf" w:colFirst="0" w:colLast="0"/>
      <w:bookmarkEnd w:id="55"/>
      <w:r>
        <w:t>User Interfaces</w:t>
      </w:r>
    </w:p>
    <w:p w14:paraId="12D464EF" w14:textId="77777777" w:rsidR="00DA6930" w:rsidRDefault="00E03FAD">
      <w:pPr>
        <w:pBdr>
          <w:top w:val="nil"/>
          <w:left w:val="nil"/>
          <w:bottom w:val="nil"/>
          <w:right w:val="nil"/>
          <w:between w:val="nil"/>
        </w:pBdr>
        <w:rPr>
          <w:color w:val="000000"/>
        </w:rPr>
      </w:pPr>
      <w:r>
        <w:rPr>
          <w:color w:val="000000"/>
        </w:rPr>
        <w:t>Front End Interface: Angular</w:t>
      </w:r>
    </w:p>
    <w:p w14:paraId="7930E93B" w14:textId="77777777" w:rsidR="00DA6930" w:rsidRDefault="00E03FAD">
      <w:pPr>
        <w:pBdr>
          <w:top w:val="nil"/>
          <w:left w:val="nil"/>
          <w:bottom w:val="nil"/>
          <w:right w:val="nil"/>
          <w:between w:val="nil"/>
        </w:pBdr>
        <w:rPr>
          <w:color w:val="000000"/>
        </w:rPr>
      </w:pPr>
      <w:r>
        <w:rPr>
          <w:color w:val="000000"/>
        </w:rPr>
        <w:t>Middle End Interface: Java Rest API’s</w:t>
      </w:r>
    </w:p>
    <w:p w14:paraId="6470766A" w14:textId="77777777" w:rsidR="00DA6930" w:rsidRDefault="00E03FAD">
      <w:pPr>
        <w:pBdr>
          <w:top w:val="nil"/>
          <w:left w:val="nil"/>
          <w:bottom w:val="nil"/>
          <w:right w:val="nil"/>
          <w:between w:val="nil"/>
        </w:pBdr>
        <w:rPr>
          <w:color w:val="000000"/>
        </w:rPr>
      </w:pPr>
      <w:r>
        <w:rPr>
          <w:color w:val="000000"/>
        </w:rPr>
        <w:t xml:space="preserve">Backend Interface: Oracle </w:t>
      </w:r>
    </w:p>
    <w:p w14:paraId="497BB59F" w14:textId="77777777" w:rsidR="00DA6930" w:rsidRDefault="00E03FAD">
      <w:pPr>
        <w:pBdr>
          <w:top w:val="nil"/>
          <w:left w:val="nil"/>
          <w:bottom w:val="nil"/>
          <w:right w:val="nil"/>
          <w:between w:val="nil"/>
        </w:pBdr>
        <w:rPr>
          <w:rFonts w:ascii="Arial" w:eastAsia="Arial" w:hAnsi="Arial" w:cs="Arial"/>
          <w:i/>
          <w:color w:val="000000"/>
          <w:sz w:val="22"/>
          <w:szCs w:val="22"/>
        </w:rPr>
      </w:pPr>
      <w:r>
        <w:rPr>
          <w:color w:val="000000"/>
        </w:rPr>
        <w:t>Standards for User Interface:</w:t>
      </w:r>
    </w:p>
    <w:p w14:paraId="29F36AEE" w14:textId="77777777" w:rsidR="00DA6930" w:rsidRDefault="00DA6930">
      <w:pPr>
        <w:pBdr>
          <w:top w:val="nil"/>
          <w:left w:val="nil"/>
          <w:bottom w:val="nil"/>
          <w:right w:val="nil"/>
          <w:between w:val="nil"/>
        </w:pBdr>
        <w:rPr>
          <w:rFonts w:ascii="Arial" w:eastAsia="Arial" w:hAnsi="Arial" w:cs="Arial"/>
          <w:i/>
          <w:color w:val="000000"/>
          <w:sz w:val="22"/>
          <w:szCs w:val="22"/>
        </w:rPr>
      </w:pPr>
      <w:bookmarkStart w:id="56" w:name="_19c6y18" w:colFirst="0" w:colLast="0"/>
      <w:bookmarkEnd w:id="56"/>
    </w:p>
    <w:p w14:paraId="7A5A01F3" w14:textId="77777777" w:rsidR="00DA6930" w:rsidRDefault="00E03FAD">
      <w:pPr>
        <w:pStyle w:val="Heading2"/>
        <w:numPr>
          <w:ilvl w:val="1"/>
          <w:numId w:val="3"/>
        </w:numPr>
      </w:pPr>
      <w:bookmarkStart w:id="57" w:name="_3tbugp1" w:colFirst="0" w:colLast="0"/>
      <w:bookmarkEnd w:id="57"/>
      <w:r>
        <w:t>Hardware Interfaces</w:t>
      </w:r>
    </w:p>
    <w:p w14:paraId="6A09D125" w14:textId="77777777" w:rsidR="00DA6930" w:rsidRDefault="00E03FAD">
      <w:pPr>
        <w:pBdr>
          <w:top w:val="nil"/>
          <w:left w:val="nil"/>
          <w:bottom w:val="nil"/>
          <w:right w:val="nil"/>
          <w:between w:val="nil"/>
        </w:pBdr>
        <w:tabs>
          <w:tab w:val="left" w:pos="1365"/>
        </w:tabs>
        <w:rPr>
          <w:rFonts w:ascii="Arial" w:eastAsia="Arial" w:hAnsi="Arial" w:cs="Arial"/>
          <w:i/>
          <w:color w:val="000000"/>
          <w:sz w:val="22"/>
          <w:szCs w:val="22"/>
        </w:rPr>
      </w:pPr>
      <w:r>
        <w:rPr>
          <w:rFonts w:ascii="Arial" w:eastAsia="Arial" w:hAnsi="Arial" w:cs="Arial"/>
          <w:i/>
          <w:color w:val="000000"/>
          <w:sz w:val="22"/>
          <w:szCs w:val="22"/>
        </w:rPr>
        <w:tab/>
      </w:r>
    </w:p>
    <w:p w14:paraId="15A95AAD" w14:textId="77777777" w:rsidR="00DA6930" w:rsidRDefault="00E03FAD">
      <w:pPr>
        <w:pBdr>
          <w:top w:val="nil"/>
          <w:left w:val="nil"/>
          <w:bottom w:val="nil"/>
          <w:right w:val="nil"/>
          <w:between w:val="nil"/>
        </w:pBdr>
        <w:rPr>
          <w:color w:val="000000"/>
        </w:rPr>
      </w:pPr>
      <w:r>
        <w:rPr>
          <w:color w:val="000000"/>
        </w:rPr>
        <w:t>Linux – Centos 7.0</w:t>
      </w:r>
    </w:p>
    <w:p w14:paraId="1D085759" w14:textId="77777777" w:rsidR="00DA6930" w:rsidRDefault="00E03FAD">
      <w:pPr>
        <w:pBdr>
          <w:top w:val="nil"/>
          <w:left w:val="nil"/>
          <w:bottom w:val="nil"/>
          <w:right w:val="nil"/>
          <w:between w:val="nil"/>
        </w:pBdr>
        <w:rPr>
          <w:color w:val="000000"/>
        </w:rPr>
      </w:pPr>
      <w:bookmarkStart w:id="58" w:name="_28h4qwu" w:colFirst="0" w:colLast="0"/>
      <w:bookmarkEnd w:id="58"/>
      <w:r>
        <w:rPr>
          <w:color w:val="000000"/>
        </w:rPr>
        <w:t xml:space="preserve">A browser which supports HTML and Java Script </w:t>
      </w:r>
    </w:p>
    <w:p w14:paraId="640BA328" w14:textId="77777777" w:rsidR="00DA6930" w:rsidRDefault="00E03FAD">
      <w:pPr>
        <w:pStyle w:val="Heading2"/>
        <w:numPr>
          <w:ilvl w:val="1"/>
          <w:numId w:val="3"/>
        </w:numPr>
      </w:pPr>
      <w:bookmarkStart w:id="59" w:name="_nmf14n" w:colFirst="0" w:colLast="0"/>
      <w:bookmarkEnd w:id="59"/>
      <w:r>
        <w:t>Software Interfaces</w:t>
      </w:r>
    </w:p>
    <w:p w14:paraId="2D7F2DB8" w14:textId="77777777" w:rsidR="00DA6930" w:rsidRDefault="00E03FAD">
      <w:pPr>
        <w:pBdr>
          <w:top w:val="nil"/>
          <w:left w:val="nil"/>
          <w:bottom w:val="nil"/>
          <w:right w:val="nil"/>
          <w:between w:val="nil"/>
        </w:pBdr>
        <w:rPr>
          <w:color w:val="000000"/>
        </w:rPr>
      </w:pPr>
      <w:r>
        <w:rPr>
          <w:color w:val="000000"/>
        </w:rPr>
        <w:t>Following are the software used for the CSCTS application</w:t>
      </w:r>
    </w:p>
    <w:tbl>
      <w:tblPr>
        <w:tblStyle w:val="a2"/>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2070"/>
        <w:gridCol w:w="5886"/>
      </w:tblGrid>
      <w:tr w:rsidR="00DA6930" w14:paraId="6413E3B3" w14:textId="77777777">
        <w:tc>
          <w:tcPr>
            <w:tcW w:w="1908" w:type="dxa"/>
          </w:tcPr>
          <w:p w14:paraId="0309ACD0" w14:textId="77777777" w:rsidR="00DA6930" w:rsidRDefault="00E03FAD">
            <w:pPr>
              <w:pBdr>
                <w:top w:val="nil"/>
                <w:left w:val="nil"/>
                <w:bottom w:val="nil"/>
                <w:right w:val="nil"/>
                <w:between w:val="nil"/>
              </w:pBdr>
              <w:jc w:val="center"/>
              <w:rPr>
                <w:color w:val="000000"/>
              </w:rPr>
            </w:pPr>
            <w:r>
              <w:rPr>
                <w:b/>
                <w:color w:val="000000"/>
              </w:rPr>
              <w:t>Software Used</w:t>
            </w:r>
          </w:p>
        </w:tc>
        <w:tc>
          <w:tcPr>
            <w:tcW w:w="2070" w:type="dxa"/>
          </w:tcPr>
          <w:p w14:paraId="2537472F" w14:textId="77777777" w:rsidR="00DA6930" w:rsidRDefault="00E03FAD">
            <w:pPr>
              <w:pBdr>
                <w:top w:val="nil"/>
                <w:left w:val="nil"/>
                <w:bottom w:val="nil"/>
                <w:right w:val="nil"/>
                <w:between w:val="nil"/>
              </w:pBdr>
              <w:jc w:val="center"/>
              <w:rPr>
                <w:color w:val="000000"/>
              </w:rPr>
            </w:pPr>
            <w:r>
              <w:rPr>
                <w:b/>
                <w:color w:val="000000"/>
              </w:rPr>
              <w:t>Version</w:t>
            </w:r>
          </w:p>
        </w:tc>
        <w:tc>
          <w:tcPr>
            <w:tcW w:w="5886" w:type="dxa"/>
          </w:tcPr>
          <w:p w14:paraId="54B2A294" w14:textId="77777777" w:rsidR="00DA6930" w:rsidRDefault="00E03FAD">
            <w:pPr>
              <w:pBdr>
                <w:top w:val="nil"/>
                <w:left w:val="nil"/>
                <w:bottom w:val="nil"/>
                <w:right w:val="nil"/>
                <w:between w:val="nil"/>
              </w:pBdr>
              <w:jc w:val="center"/>
              <w:rPr>
                <w:color w:val="000000"/>
              </w:rPr>
            </w:pPr>
            <w:r>
              <w:rPr>
                <w:b/>
                <w:color w:val="000000"/>
              </w:rPr>
              <w:t>Description</w:t>
            </w:r>
          </w:p>
        </w:tc>
      </w:tr>
      <w:tr w:rsidR="00DA6930" w14:paraId="16CC6994" w14:textId="77777777">
        <w:tc>
          <w:tcPr>
            <w:tcW w:w="1908" w:type="dxa"/>
          </w:tcPr>
          <w:p w14:paraId="6A13455B" w14:textId="77777777" w:rsidR="00DA6930" w:rsidRDefault="00E03FAD">
            <w:pPr>
              <w:pBdr>
                <w:top w:val="nil"/>
                <w:left w:val="nil"/>
                <w:bottom w:val="nil"/>
                <w:right w:val="nil"/>
                <w:between w:val="nil"/>
              </w:pBdr>
              <w:rPr>
                <w:color w:val="000000"/>
              </w:rPr>
            </w:pPr>
            <w:r>
              <w:rPr>
                <w:color w:val="000000"/>
              </w:rPr>
              <w:t xml:space="preserve">Java </w:t>
            </w:r>
          </w:p>
        </w:tc>
        <w:tc>
          <w:tcPr>
            <w:tcW w:w="2070" w:type="dxa"/>
          </w:tcPr>
          <w:p w14:paraId="0058B384" w14:textId="77777777" w:rsidR="00DA6930" w:rsidRDefault="00E03FAD">
            <w:pPr>
              <w:pBdr>
                <w:top w:val="nil"/>
                <w:left w:val="nil"/>
                <w:bottom w:val="nil"/>
                <w:right w:val="nil"/>
                <w:between w:val="nil"/>
              </w:pBdr>
              <w:rPr>
                <w:color w:val="000000"/>
              </w:rPr>
            </w:pPr>
            <w:r>
              <w:rPr>
                <w:color w:val="000000"/>
              </w:rPr>
              <w:t>Java 1.8.0_u231</w:t>
            </w:r>
          </w:p>
        </w:tc>
        <w:tc>
          <w:tcPr>
            <w:tcW w:w="5886" w:type="dxa"/>
          </w:tcPr>
          <w:p w14:paraId="65EB814E" w14:textId="77777777" w:rsidR="00DA6930" w:rsidRDefault="00E03FAD">
            <w:pPr>
              <w:pBdr>
                <w:top w:val="nil"/>
                <w:left w:val="nil"/>
                <w:bottom w:val="nil"/>
                <w:right w:val="nil"/>
                <w:between w:val="nil"/>
              </w:pBdr>
              <w:rPr>
                <w:color w:val="000000"/>
              </w:rPr>
            </w:pPr>
            <w:r>
              <w:rPr>
                <w:color w:val="000000"/>
              </w:rPr>
              <w:t>To build the middle layer of the application, we have used Java</w:t>
            </w:r>
          </w:p>
        </w:tc>
      </w:tr>
      <w:tr w:rsidR="00DA6930" w14:paraId="7C2EB82C" w14:textId="77777777">
        <w:tc>
          <w:tcPr>
            <w:tcW w:w="1908" w:type="dxa"/>
          </w:tcPr>
          <w:p w14:paraId="3AFB0545" w14:textId="77777777" w:rsidR="00DA6930" w:rsidRDefault="00E03FAD">
            <w:pPr>
              <w:pBdr>
                <w:top w:val="nil"/>
                <w:left w:val="nil"/>
                <w:bottom w:val="nil"/>
                <w:right w:val="nil"/>
                <w:between w:val="nil"/>
              </w:pBdr>
              <w:rPr>
                <w:color w:val="000000"/>
              </w:rPr>
            </w:pPr>
            <w:r>
              <w:rPr>
                <w:color w:val="000000"/>
              </w:rPr>
              <w:t>Apache Ignite</w:t>
            </w:r>
          </w:p>
        </w:tc>
        <w:tc>
          <w:tcPr>
            <w:tcW w:w="2070" w:type="dxa"/>
          </w:tcPr>
          <w:p w14:paraId="4B05EBE0" w14:textId="77777777" w:rsidR="00DA6930" w:rsidRDefault="00E03FAD">
            <w:pPr>
              <w:pBdr>
                <w:top w:val="nil"/>
                <w:left w:val="nil"/>
                <w:bottom w:val="nil"/>
                <w:right w:val="nil"/>
                <w:between w:val="nil"/>
              </w:pBdr>
              <w:rPr>
                <w:color w:val="000000"/>
              </w:rPr>
            </w:pPr>
            <w:r>
              <w:rPr>
                <w:color w:val="000000"/>
              </w:rPr>
              <w:t>2.7.5</w:t>
            </w:r>
          </w:p>
        </w:tc>
        <w:tc>
          <w:tcPr>
            <w:tcW w:w="5886" w:type="dxa"/>
          </w:tcPr>
          <w:p w14:paraId="3D36D8FA" w14:textId="77777777" w:rsidR="00DA6930" w:rsidRDefault="00E03FAD">
            <w:pPr>
              <w:pBdr>
                <w:top w:val="nil"/>
                <w:left w:val="nil"/>
                <w:bottom w:val="nil"/>
                <w:right w:val="nil"/>
                <w:between w:val="nil"/>
              </w:pBdr>
              <w:rPr>
                <w:color w:val="000000"/>
              </w:rPr>
            </w:pPr>
            <w:r>
              <w:rPr>
                <w:color w:val="000000"/>
              </w:rPr>
              <w:t>Ignite is used as an in-memory cache layer for the frequently used data</w:t>
            </w:r>
          </w:p>
        </w:tc>
      </w:tr>
      <w:tr w:rsidR="00DA6930" w14:paraId="4135DE46" w14:textId="77777777">
        <w:tc>
          <w:tcPr>
            <w:tcW w:w="1908" w:type="dxa"/>
          </w:tcPr>
          <w:p w14:paraId="275C6985" w14:textId="77777777" w:rsidR="00DA6930" w:rsidRDefault="00E03FAD">
            <w:pPr>
              <w:pBdr>
                <w:top w:val="nil"/>
                <w:left w:val="nil"/>
                <w:bottom w:val="nil"/>
                <w:right w:val="nil"/>
                <w:between w:val="nil"/>
              </w:pBdr>
              <w:rPr>
                <w:color w:val="000000"/>
              </w:rPr>
            </w:pPr>
            <w:r>
              <w:rPr>
                <w:color w:val="000000"/>
              </w:rPr>
              <w:t>Oracle</w:t>
            </w:r>
          </w:p>
        </w:tc>
        <w:tc>
          <w:tcPr>
            <w:tcW w:w="2070" w:type="dxa"/>
          </w:tcPr>
          <w:p w14:paraId="1F48DEC6" w14:textId="77777777" w:rsidR="00DA6930" w:rsidRDefault="00E03FAD">
            <w:pPr>
              <w:pBdr>
                <w:top w:val="nil"/>
                <w:left w:val="nil"/>
                <w:bottom w:val="nil"/>
                <w:right w:val="nil"/>
                <w:between w:val="nil"/>
              </w:pBdr>
              <w:rPr>
                <w:color w:val="000000"/>
              </w:rPr>
            </w:pPr>
            <w:r>
              <w:rPr>
                <w:color w:val="000000"/>
              </w:rPr>
              <w:t>12.c</w:t>
            </w:r>
          </w:p>
        </w:tc>
        <w:tc>
          <w:tcPr>
            <w:tcW w:w="5886" w:type="dxa"/>
          </w:tcPr>
          <w:p w14:paraId="49970209" w14:textId="77777777" w:rsidR="00DA6930" w:rsidRDefault="00E03FAD">
            <w:pPr>
              <w:pBdr>
                <w:top w:val="nil"/>
                <w:left w:val="nil"/>
                <w:bottom w:val="nil"/>
                <w:right w:val="nil"/>
                <w:between w:val="nil"/>
              </w:pBdr>
              <w:rPr>
                <w:color w:val="000000"/>
              </w:rPr>
            </w:pPr>
            <w:r>
              <w:rPr>
                <w:color w:val="000000"/>
              </w:rPr>
              <w:t>To save all the data related to the coal management</w:t>
            </w:r>
          </w:p>
        </w:tc>
      </w:tr>
      <w:tr w:rsidR="00DA6930" w14:paraId="40DA9380" w14:textId="77777777">
        <w:tc>
          <w:tcPr>
            <w:tcW w:w="1908" w:type="dxa"/>
          </w:tcPr>
          <w:p w14:paraId="4A9CF673" w14:textId="77777777" w:rsidR="00DA6930" w:rsidRDefault="00E03FAD">
            <w:pPr>
              <w:pBdr>
                <w:top w:val="nil"/>
                <w:left w:val="nil"/>
                <w:bottom w:val="nil"/>
                <w:right w:val="nil"/>
                <w:between w:val="nil"/>
              </w:pBdr>
              <w:rPr>
                <w:color w:val="000000"/>
              </w:rPr>
            </w:pPr>
            <w:r>
              <w:rPr>
                <w:color w:val="000000"/>
              </w:rPr>
              <w:t>Angular</w:t>
            </w:r>
          </w:p>
        </w:tc>
        <w:tc>
          <w:tcPr>
            <w:tcW w:w="2070" w:type="dxa"/>
          </w:tcPr>
          <w:p w14:paraId="02A77D83" w14:textId="77777777" w:rsidR="00DA6930" w:rsidRDefault="00E03FAD">
            <w:pPr>
              <w:pBdr>
                <w:top w:val="nil"/>
                <w:left w:val="nil"/>
                <w:bottom w:val="nil"/>
                <w:right w:val="nil"/>
                <w:between w:val="nil"/>
              </w:pBdr>
              <w:rPr>
                <w:color w:val="000000"/>
              </w:rPr>
            </w:pPr>
            <w:r>
              <w:rPr>
                <w:color w:val="000000"/>
              </w:rPr>
              <w:t>8</w:t>
            </w:r>
          </w:p>
        </w:tc>
        <w:tc>
          <w:tcPr>
            <w:tcW w:w="5886" w:type="dxa"/>
          </w:tcPr>
          <w:p w14:paraId="6E86B4FF" w14:textId="77777777" w:rsidR="00DA6930" w:rsidRDefault="00E03FAD">
            <w:pPr>
              <w:pBdr>
                <w:top w:val="nil"/>
                <w:left w:val="nil"/>
                <w:bottom w:val="nil"/>
                <w:right w:val="nil"/>
                <w:between w:val="nil"/>
              </w:pBdr>
              <w:rPr>
                <w:color w:val="000000"/>
              </w:rPr>
            </w:pPr>
            <w:r>
              <w:rPr>
                <w:color w:val="000000"/>
              </w:rPr>
              <w:t>To create the user interfaces</w:t>
            </w:r>
          </w:p>
        </w:tc>
      </w:tr>
      <w:tr w:rsidR="00DA6930" w14:paraId="606AF550" w14:textId="77777777">
        <w:tc>
          <w:tcPr>
            <w:tcW w:w="1908" w:type="dxa"/>
          </w:tcPr>
          <w:p w14:paraId="1C595F75" w14:textId="77777777" w:rsidR="00DA6930" w:rsidRDefault="00E03FAD">
            <w:pPr>
              <w:pBdr>
                <w:top w:val="nil"/>
                <w:left w:val="nil"/>
                <w:bottom w:val="nil"/>
                <w:right w:val="nil"/>
                <w:between w:val="nil"/>
              </w:pBdr>
              <w:rPr>
                <w:color w:val="000000"/>
              </w:rPr>
            </w:pPr>
            <w:r>
              <w:rPr>
                <w:color w:val="000000"/>
              </w:rPr>
              <w:t>Linux</w:t>
            </w:r>
          </w:p>
        </w:tc>
        <w:tc>
          <w:tcPr>
            <w:tcW w:w="2070" w:type="dxa"/>
          </w:tcPr>
          <w:p w14:paraId="2BAFC9B2" w14:textId="77777777" w:rsidR="00DA6930" w:rsidRDefault="00E03FAD">
            <w:pPr>
              <w:pBdr>
                <w:top w:val="nil"/>
                <w:left w:val="nil"/>
                <w:bottom w:val="nil"/>
                <w:right w:val="nil"/>
                <w:between w:val="nil"/>
              </w:pBdr>
              <w:rPr>
                <w:color w:val="000000"/>
              </w:rPr>
            </w:pPr>
            <w:r>
              <w:rPr>
                <w:color w:val="000000"/>
              </w:rPr>
              <w:t>Centos 7.0</w:t>
            </w:r>
          </w:p>
        </w:tc>
        <w:tc>
          <w:tcPr>
            <w:tcW w:w="5886" w:type="dxa"/>
          </w:tcPr>
          <w:p w14:paraId="11D9825D" w14:textId="77777777" w:rsidR="00DA6930" w:rsidRDefault="00DA6930">
            <w:pPr>
              <w:pBdr>
                <w:top w:val="nil"/>
                <w:left w:val="nil"/>
                <w:bottom w:val="nil"/>
                <w:right w:val="nil"/>
                <w:between w:val="nil"/>
              </w:pBdr>
              <w:rPr>
                <w:color w:val="000000"/>
              </w:rPr>
            </w:pPr>
          </w:p>
        </w:tc>
      </w:tr>
      <w:tr w:rsidR="00DA6930" w14:paraId="38270BD9" w14:textId="77777777">
        <w:tc>
          <w:tcPr>
            <w:tcW w:w="1908" w:type="dxa"/>
          </w:tcPr>
          <w:p w14:paraId="0251DB81" w14:textId="77777777" w:rsidR="00DA6930" w:rsidRDefault="00E03FAD">
            <w:pPr>
              <w:pBdr>
                <w:top w:val="nil"/>
                <w:left w:val="nil"/>
                <w:bottom w:val="nil"/>
                <w:right w:val="nil"/>
                <w:between w:val="nil"/>
              </w:pBdr>
              <w:rPr>
                <w:color w:val="000000"/>
              </w:rPr>
            </w:pPr>
            <w:r>
              <w:rPr>
                <w:color w:val="000000"/>
              </w:rPr>
              <w:t>SMTP</w:t>
            </w:r>
          </w:p>
        </w:tc>
        <w:tc>
          <w:tcPr>
            <w:tcW w:w="2070" w:type="dxa"/>
          </w:tcPr>
          <w:p w14:paraId="195E8463" w14:textId="77777777" w:rsidR="00DA6930" w:rsidRDefault="00E03FAD">
            <w:pPr>
              <w:pBdr>
                <w:top w:val="nil"/>
                <w:left w:val="nil"/>
                <w:bottom w:val="nil"/>
                <w:right w:val="nil"/>
                <w:between w:val="nil"/>
              </w:pBdr>
              <w:rPr>
                <w:color w:val="000000"/>
              </w:rPr>
            </w:pPr>
            <w:r>
              <w:rPr>
                <w:color w:val="000000"/>
              </w:rPr>
              <w:t>In –house</w:t>
            </w:r>
          </w:p>
        </w:tc>
        <w:tc>
          <w:tcPr>
            <w:tcW w:w="5886" w:type="dxa"/>
          </w:tcPr>
          <w:p w14:paraId="5A0976FF" w14:textId="77777777" w:rsidR="00DA6930" w:rsidRDefault="00E03FAD">
            <w:pPr>
              <w:pBdr>
                <w:top w:val="nil"/>
                <w:left w:val="nil"/>
                <w:bottom w:val="nil"/>
                <w:right w:val="nil"/>
                <w:between w:val="nil"/>
              </w:pBdr>
              <w:rPr>
                <w:color w:val="000000"/>
              </w:rPr>
            </w:pPr>
            <w:r>
              <w:rPr>
                <w:color w:val="000000"/>
              </w:rPr>
              <w:t>Email Integration</w:t>
            </w:r>
          </w:p>
        </w:tc>
      </w:tr>
      <w:tr w:rsidR="00DA6930" w14:paraId="4499DEF2" w14:textId="77777777">
        <w:tc>
          <w:tcPr>
            <w:tcW w:w="1908" w:type="dxa"/>
          </w:tcPr>
          <w:p w14:paraId="4CFE5D4C" w14:textId="77777777" w:rsidR="00DA6930" w:rsidRDefault="00E03FAD">
            <w:pPr>
              <w:pBdr>
                <w:top w:val="nil"/>
                <w:left w:val="nil"/>
                <w:bottom w:val="nil"/>
                <w:right w:val="nil"/>
                <w:between w:val="nil"/>
              </w:pBdr>
              <w:rPr>
                <w:color w:val="000000"/>
              </w:rPr>
            </w:pPr>
            <w:r>
              <w:rPr>
                <w:color w:val="000000"/>
              </w:rPr>
              <w:t>SMS</w:t>
            </w:r>
          </w:p>
        </w:tc>
        <w:tc>
          <w:tcPr>
            <w:tcW w:w="2070" w:type="dxa"/>
          </w:tcPr>
          <w:p w14:paraId="554E01CD" w14:textId="77777777" w:rsidR="00DA6930" w:rsidRDefault="00E03FAD">
            <w:pPr>
              <w:pBdr>
                <w:top w:val="nil"/>
                <w:left w:val="nil"/>
                <w:bottom w:val="nil"/>
                <w:right w:val="nil"/>
                <w:between w:val="nil"/>
              </w:pBdr>
              <w:rPr>
                <w:color w:val="000000"/>
              </w:rPr>
            </w:pPr>
            <w:r>
              <w:rPr>
                <w:color w:val="000000"/>
              </w:rPr>
              <w:t>SMS Gateway</w:t>
            </w:r>
          </w:p>
        </w:tc>
        <w:tc>
          <w:tcPr>
            <w:tcW w:w="5886" w:type="dxa"/>
          </w:tcPr>
          <w:p w14:paraId="2CA80378" w14:textId="77777777" w:rsidR="00DA6930" w:rsidRDefault="00E03FAD">
            <w:pPr>
              <w:pBdr>
                <w:top w:val="nil"/>
                <w:left w:val="nil"/>
                <w:bottom w:val="nil"/>
                <w:right w:val="nil"/>
                <w:between w:val="nil"/>
              </w:pBdr>
              <w:rPr>
                <w:color w:val="000000"/>
              </w:rPr>
            </w:pPr>
            <w:r>
              <w:rPr>
                <w:color w:val="000000"/>
              </w:rPr>
              <w:t>SMS Integration</w:t>
            </w:r>
          </w:p>
        </w:tc>
      </w:tr>
      <w:tr w:rsidR="00DA6930" w14:paraId="14678FE7" w14:textId="77777777">
        <w:tc>
          <w:tcPr>
            <w:tcW w:w="1908" w:type="dxa"/>
          </w:tcPr>
          <w:p w14:paraId="5E0AC746" w14:textId="77777777" w:rsidR="00DA6930" w:rsidRDefault="00E03FAD">
            <w:pPr>
              <w:pBdr>
                <w:top w:val="nil"/>
                <w:left w:val="nil"/>
                <w:bottom w:val="nil"/>
                <w:right w:val="nil"/>
                <w:between w:val="nil"/>
              </w:pBdr>
              <w:rPr>
                <w:color w:val="000000"/>
              </w:rPr>
            </w:pPr>
            <w:r>
              <w:t>Python</w:t>
            </w:r>
          </w:p>
        </w:tc>
        <w:tc>
          <w:tcPr>
            <w:tcW w:w="2070" w:type="dxa"/>
          </w:tcPr>
          <w:p w14:paraId="5E8BAEB5" w14:textId="77777777" w:rsidR="00DA6930" w:rsidRDefault="00E03FAD">
            <w:pPr>
              <w:pBdr>
                <w:top w:val="nil"/>
                <w:left w:val="nil"/>
                <w:bottom w:val="nil"/>
                <w:right w:val="nil"/>
                <w:between w:val="nil"/>
              </w:pBdr>
              <w:rPr>
                <w:color w:val="000000"/>
              </w:rPr>
            </w:pPr>
            <w:r>
              <w:t>Python 3.6</w:t>
            </w:r>
          </w:p>
        </w:tc>
        <w:tc>
          <w:tcPr>
            <w:tcW w:w="5886" w:type="dxa"/>
          </w:tcPr>
          <w:p w14:paraId="2FBA2D45" w14:textId="77777777" w:rsidR="00DA6930" w:rsidRDefault="00E03FAD">
            <w:pPr>
              <w:pBdr>
                <w:top w:val="nil"/>
                <w:left w:val="nil"/>
                <w:bottom w:val="nil"/>
                <w:right w:val="nil"/>
                <w:between w:val="nil"/>
              </w:pBdr>
              <w:rPr>
                <w:color w:val="000000"/>
              </w:rPr>
            </w:pPr>
            <w:r>
              <w:t>To run the blend engine</w:t>
            </w:r>
          </w:p>
        </w:tc>
      </w:tr>
    </w:tbl>
    <w:p w14:paraId="6408509B" w14:textId="77777777" w:rsidR="00DA6930" w:rsidRDefault="00E03FAD">
      <w:pPr>
        <w:pBdr>
          <w:top w:val="nil"/>
          <w:left w:val="nil"/>
          <w:bottom w:val="nil"/>
          <w:right w:val="nil"/>
          <w:between w:val="nil"/>
        </w:pBdr>
        <w:rPr>
          <w:color w:val="000000"/>
        </w:rPr>
      </w:pPr>
      <w:bookmarkStart w:id="60" w:name="_37m2jsg" w:colFirst="0" w:colLast="0"/>
      <w:bookmarkEnd w:id="60"/>
      <w:ins w:id="61" w:author="Anil Patra" w:date="2021-01-25T15:43:00Z">
        <w:r>
          <w:rPr>
            <w:color w:val="FF0000"/>
          </w:rPr>
          <w:t xml:space="preserve">AKP </w:t>
        </w:r>
        <w:proofErr w:type="gramStart"/>
        <w:r>
          <w:rPr>
            <w:color w:val="FF0000"/>
          </w:rPr>
          <w:t>Query :</w:t>
        </w:r>
        <w:proofErr w:type="gramEnd"/>
        <w:r>
          <w:rPr>
            <w:color w:val="FF0000"/>
          </w:rPr>
          <w:t xml:space="preserve"> Python 3.6 for execution is required. Should be a part of this table 3.3.</w:t>
        </w:r>
      </w:ins>
      <w:r>
        <w:rPr>
          <w:color w:val="000000"/>
        </w:rPr>
        <w:t xml:space="preserve"> </w:t>
      </w:r>
    </w:p>
    <w:p w14:paraId="2E093349" w14:textId="77777777" w:rsidR="00DA6930" w:rsidRDefault="00E03FAD">
      <w:pPr>
        <w:pStyle w:val="Heading2"/>
        <w:numPr>
          <w:ilvl w:val="1"/>
          <w:numId w:val="3"/>
        </w:numPr>
      </w:pPr>
      <w:bookmarkStart w:id="62" w:name="_1mrcu09" w:colFirst="0" w:colLast="0"/>
      <w:bookmarkEnd w:id="62"/>
      <w:r>
        <w:t>Communications Interfaces</w:t>
      </w:r>
    </w:p>
    <w:p w14:paraId="32013D5B" w14:textId="77777777" w:rsidR="00DA6930" w:rsidRDefault="00E03FAD">
      <w:pPr>
        <w:numPr>
          <w:ilvl w:val="0"/>
          <w:numId w:val="4"/>
        </w:numPr>
        <w:pBdr>
          <w:top w:val="nil"/>
          <w:left w:val="nil"/>
          <w:bottom w:val="nil"/>
          <w:right w:val="nil"/>
          <w:between w:val="nil"/>
        </w:pBdr>
      </w:pPr>
      <w:r>
        <w:rPr>
          <w:color w:val="000000"/>
        </w:rPr>
        <w:t>Use a web browser to access and manage the blending module</w:t>
      </w:r>
    </w:p>
    <w:p w14:paraId="749B8A9F" w14:textId="77777777" w:rsidR="00DA6930" w:rsidRDefault="00DA6930">
      <w:pPr>
        <w:pBdr>
          <w:top w:val="nil"/>
          <w:left w:val="nil"/>
          <w:bottom w:val="nil"/>
          <w:right w:val="nil"/>
          <w:between w:val="nil"/>
        </w:pBdr>
        <w:rPr>
          <w:color w:val="000000"/>
        </w:rPr>
      </w:pPr>
    </w:p>
    <w:p w14:paraId="0E21E94E" w14:textId="77777777" w:rsidR="00DA6930" w:rsidRDefault="00DA6930">
      <w:pPr>
        <w:pBdr>
          <w:top w:val="nil"/>
          <w:left w:val="nil"/>
          <w:bottom w:val="nil"/>
          <w:right w:val="nil"/>
          <w:between w:val="nil"/>
        </w:pBdr>
        <w:rPr>
          <w:color w:val="000000"/>
        </w:rPr>
      </w:pPr>
    </w:p>
    <w:p w14:paraId="46000C68" w14:textId="77777777" w:rsidR="00DA6930" w:rsidRDefault="00DA6930">
      <w:pPr>
        <w:pBdr>
          <w:top w:val="nil"/>
          <w:left w:val="nil"/>
          <w:bottom w:val="nil"/>
          <w:right w:val="nil"/>
          <w:between w:val="nil"/>
        </w:pBdr>
        <w:rPr>
          <w:color w:val="000000"/>
        </w:rPr>
      </w:pPr>
    </w:p>
    <w:p w14:paraId="0AE8DF08" w14:textId="77777777" w:rsidR="00DA6930" w:rsidRDefault="00DA6930">
      <w:pPr>
        <w:pBdr>
          <w:top w:val="nil"/>
          <w:left w:val="nil"/>
          <w:bottom w:val="nil"/>
          <w:right w:val="nil"/>
          <w:between w:val="nil"/>
        </w:pBdr>
        <w:rPr>
          <w:color w:val="000000"/>
        </w:rPr>
      </w:pPr>
    </w:p>
    <w:p w14:paraId="22C0E2F1" w14:textId="77777777" w:rsidR="00DA6930" w:rsidRDefault="00DA6930">
      <w:pPr>
        <w:pBdr>
          <w:top w:val="nil"/>
          <w:left w:val="nil"/>
          <w:bottom w:val="nil"/>
          <w:right w:val="nil"/>
          <w:between w:val="nil"/>
        </w:pBdr>
        <w:rPr>
          <w:color w:val="000000"/>
        </w:rPr>
      </w:pPr>
    </w:p>
    <w:p w14:paraId="5CCEF165" w14:textId="77777777" w:rsidR="00DA6930" w:rsidRDefault="00DA6930">
      <w:pPr>
        <w:pBdr>
          <w:top w:val="nil"/>
          <w:left w:val="nil"/>
          <w:bottom w:val="nil"/>
          <w:right w:val="nil"/>
          <w:between w:val="nil"/>
        </w:pBdr>
        <w:rPr>
          <w:color w:val="000000"/>
        </w:rPr>
      </w:pPr>
    </w:p>
    <w:p w14:paraId="0A0F923A" w14:textId="77777777" w:rsidR="00DA6930" w:rsidRDefault="00E03FAD">
      <w:pPr>
        <w:pStyle w:val="Heading1"/>
        <w:numPr>
          <w:ilvl w:val="0"/>
          <w:numId w:val="3"/>
        </w:numPr>
      </w:pPr>
      <w:bookmarkStart w:id="63" w:name="_46r0co2" w:colFirst="0" w:colLast="0"/>
      <w:bookmarkEnd w:id="63"/>
      <w:r>
        <w:lastRenderedPageBreak/>
        <w:t>System Features</w:t>
      </w:r>
    </w:p>
    <w:p w14:paraId="12696914" w14:textId="77777777" w:rsidR="00DA6930" w:rsidRDefault="00E03FAD">
      <w:pPr>
        <w:pStyle w:val="Heading3"/>
      </w:pPr>
      <w:bookmarkStart w:id="64" w:name="_2lwamvv" w:colFirst="0" w:colLast="0"/>
      <w:bookmarkEnd w:id="64"/>
      <w:r>
        <w:t>4.1</w:t>
      </w:r>
      <w:r>
        <w:tab/>
        <w:t>Description and Priority</w:t>
      </w:r>
    </w:p>
    <w:p w14:paraId="70F0EBF8" w14:textId="77777777" w:rsidR="00DA6930" w:rsidRDefault="00E03FAD">
      <w:pPr>
        <w:pBdr>
          <w:top w:val="nil"/>
          <w:left w:val="nil"/>
          <w:bottom w:val="nil"/>
          <w:right w:val="nil"/>
          <w:between w:val="nil"/>
        </w:pBdr>
        <w:ind w:firstLine="634"/>
        <w:rPr>
          <w:color w:val="000000"/>
        </w:rPr>
      </w:pPr>
      <w:r>
        <w:rPr>
          <w:color w:val="000000"/>
        </w:rPr>
        <w:t>The Blending screen shall provide the user the option to generate the blend plan, modify and approve it.</w:t>
      </w:r>
    </w:p>
    <w:p w14:paraId="659982C6" w14:textId="77777777" w:rsidR="00DA6930" w:rsidRDefault="00E03FAD">
      <w:pPr>
        <w:pStyle w:val="Heading3"/>
      </w:pPr>
      <w:bookmarkStart w:id="65" w:name="_111kx3o" w:colFirst="0" w:colLast="0"/>
      <w:bookmarkEnd w:id="65"/>
      <w:r>
        <w:t xml:space="preserve">4.2 </w:t>
      </w:r>
      <w:r>
        <w:tab/>
        <w:t>Stimulus/Response Sequences</w:t>
      </w:r>
    </w:p>
    <w:p w14:paraId="4D3AE588" w14:textId="77777777" w:rsidR="00DA6930" w:rsidRDefault="00E03FAD">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create blend plan</w:t>
      </w:r>
    </w:p>
    <w:p w14:paraId="6784790E" w14:textId="77777777" w:rsidR="00DA6930" w:rsidRDefault="00E03FAD">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generate blend plan</w:t>
      </w:r>
    </w:p>
    <w:p w14:paraId="60250871" w14:textId="77777777" w:rsidR="00DA6930" w:rsidRDefault="00E03FAD">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recalculate output</w:t>
      </w:r>
    </w:p>
    <w:p w14:paraId="07C1C8A5" w14:textId="77777777" w:rsidR="00DA6930" w:rsidRDefault="00E03FAD">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approve blend plan</w:t>
      </w:r>
    </w:p>
    <w:p w14:paraId="303B2381" w14:textId="77777777" w:rsidR="00DA6930" w:rsidRDefault="00E03FAD">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reports</w:t>
      </w:r>
    </w:p>
    <w:p w14:paraId="67CDE33A" w14:textId="77777777" w:rsidR="00DA6930" w:rsidRDefault="00DA6930">
      <w:pPr>
        <w:pBdr>
          <w:top w:val="nil"/>
          <w:left w:val="nil"/>
          <w:bottom w:val="nil"/>
          <w:right w:val="nil"/>
          <w:between w:val="nil"/>
        </w:pBdr>
        <w:rPr>
          <w:color w:val="000000"/>
        </w:rPr>
      </w:pPr>
    </w:p>
    <w:p w14:paraId="60932054" w14:textId="77777777" w:rsidR="00DA6930" w:rsidRDefault="00E03FAD">
      <w:pPr>
        <w:pStyle w:val="Heading3"/>
      </w:pPr>
      <w:bookmarkStart w:id="66" w:name="_3l18frh" w:colFirst="0" w:colLast="0"/>
      <w:bookmarkEnd w:id="66"/>
      <w:r>
        <w:t xml:space="preserve">4.3 </w:t>
      </w:r>
      <w:r>
        <w:tab/>
        <w:t>Functional Requirements</w:t>
      </w:r>
    </w:p>
    <w:p w14:paraId="074C24D0" w14:textId="77777777" w:rsidR="00DA6930" w:rsidRDefault="00E03FAD">
      <w:pPr>
        <w:numPr>
          <w:ilvl w:val="0"/>
          <w:numId w:val="8"/>
        </w:numPr>
        <w:pBdr>
          <w:top w:val="nil"/>
          <w:left w:val="nil"/>
          <w:bottom w:val="nil"/>
          <w:right w:val="nil"/>
          <w:between w:val="nil"/>
        </w:pBdr>
        <w:spacing w:before="120" w:after="120"/>
        <w:rPr>
          <w:color w:val="000000"/>
        </w:rPr>
      </w:pPr>
      <w:r>
        <w:rPr>
          <w:color w:val="000000"/>
        </w:rPr>
        <w:t>The create blend plan screen shall allow the user to enter the target and input parameters</w:t>
      </w:r>
    </w:p>
    <w:p w14:paraId="0F2D016E" w14:textId="77777777" w:rsidR="00DA6930" w:rsidRDefault="00E03FAD">
      <w:pPr>
        <w:numPr>
          <w:ilvl w:val="0"/>
          <w:numId w:val="8"/>
        </w:numPr>
        <w:pBdr>
          <w:top w:val="nil"/>
          <w:left w:val="nil"/>
          <w:bottom w:val="nil"/>
          <w:right w:val="nil"/>
          <w:between w:val="nil"/>
        </w:pBdr>
        <w:spacing w:before="120" w:after="120"/>
        <w:rPr>
          <w:color w:val="000000"/>
        </w:rPr>
      </w:pPr>
      <w:r>
        <w:rPr>
          <w:color w:val="000000"/>
        </w:rPr>
        <w:t>The generate blend plan screen shall enable the user to generate a blend plan based on certain mode and methods.</w:t>
      </w:r>
    </w:p>
    <w:p w14:paraId="4C9C7F79" w14:textId="77777777" w:rsidR="00DA6930" w:rsidRDefault="00E03FAD">
      <w:pPr>
        <w:numPr>
          <w:ilvl w:val="0"/>
          <w:numId w:val="8"/>
        </w:numPr>
        <w:pBdr>
          <w:top w:val="nil"/>
          <w:left w:val="nil"/>
          <w:bottom w:val="nil"/>
          <w:right w:val="nil"/>
          <w:between w:val="nil"/>
        </w:pBdr>
        <w:spacing w:before="120" w:after="120"/>
        <w:rPr>
          <w:color w:val="000000"/>
        </w:rPr>
      </w:pPr>
      <w:r>
        <w:rPr>
          <w:color w:val="000000"/>
        </w:rPr>
        <w:t xml:space="preserve">The user shall have the option to modify the system </w:t>
      </w:r>
      <w:r>
        <w:rPr>
          <w:color w:val="000000"/>
        </w:rPr>
        <w:t>generated blend plan parameters and generate a new plan.</w:t>
      </w:r>
    </w:p>
    <w:p w14:paraId="2AD32CBC" w14:textId="77777777" w:rsidR="00DA6930" w:rsidRDefault="00E03FAD">
      <w:pPr>
        <w:numPr>
          <w:ilvl w:val="0"/>
          <w:numId w:val="8"/>
        </w:numPr>
        <w:pBdr>
          <w:top w:val="nil"/>
          <w:left w:val="nil"/>
          <w:bottom w:val="nil"/>
          <w:right w:val="nil"/>
          <w:between w:val="nil"/>
        </w:pBdr>
      </w:pPr>
      <w:r>
        <w:rPr>
          <w:color w:val="000000"/>
        </w:rPr>
        <w:t>The reports section shall allow the user to view all the approved blend plans within the dates selected and enable it for execution.</w:t>
      </w:r>
    </w:p>
    <w:p w14:paraId="0267F1BB" w14:textId="77777777" w:rsidR="00DA6930" w:rsidRDefault="00DA6930">
      <w:pPr>
        <w:pBdr>
          <w:top w:val="nil"/>
          <w:left w:val="nil"/>
          <w:bottom w:val="nil"/>
          <w:right w:val="nil"/>
          <w:between w:val="nil"/>
        </w:pBdr>
        <w:ind w:left="720"/>
        <w:rPr>
          <w:color w:val="000000"/>
        </w:rPr>
      </w:pPr>
      <w:bookmarkStart w:id="67" w:name="_206ipza" w:colFirst="0" w:colLast="0"/>
      <w:bookmarkEnd w:id="67"/>
    </w:p>
    <w:p w14:paraId="68B146B5" w14:textId="77777777" w:rsidR="00DA6930" w:rsidRDefault="00E03FAD">
      <w:pPr>
        <w:pStyle w:val="Heading1"/>
        <w:numPr>
          <w:ilvl w:val="0"/>
          <w:numId w:val="3"/>
        </w:numPr>
      </w:pPr>
      <w:bookmarkStart w:id="68" w:name="_4k668n3" w:colFirst="0" w:colLast="0"/>
      <w:bookmarkEnd w:id="68"/>
      <w:r>
        <w:t>Other Nonfunctional Requirements</w:t>
      </w:r>
    </w:p>
    <w:p w14:paraId="73F27B4C" w14:textId="77777777" w:rsidR="00DA6930" w:rsidRDefault="00E03FAD">
      <w:pPr>
        <w:numPr>
          <w:ilvl w:val="0"/>
          <w:numId w:val="6"/>
        </w:numPr>
        <w:pBdr>
          <w:top w:val="nil"/>
          <w:left w:val="nil"/>
          <w:bottom w:val="nil"/>
          <w:right w:val="nil"/>
          <w:between w:val="nil"/>
        </w:pBdr>
      </w:pPr>
      <w:r>
        <w:rPr>
          <w:color w:val="000000"/>
        </w:rPr>
        <w:t>CSCTS modules or pages developed should be supported by Chrome and Edge</w:t>
      </w:r>
    </w:p>
    <w:p w14:paraId="387118E2" w14:textId="77777777" w:rsidR="00DA6930" w:rsidRDefault="00DA6930">
      <w:pPr>
        <w:pBdr>
          <w:top w:val="nil"/>
          <w:left w:val="nil"/>
          <w:bottom w:val="nil"/>
          <w:right w:val="nil"/>
          <w:between w:val="nil"/>
        </w:pBdr>
        <w:rPr>
          <w:color w:val="000000"/>
        </w:rPr>
      </w:pPr>
    </w:p>
    <w:p w14:paraId="65D45CC2" w14:textId="77777777" w:rsidR="00DA6930" w:rsidRDefault="00E03FAD">
      <w:pPr>
        <w:numPr>
          <w:ilvl w:val="0"/>
          <w:numId w:val="6"/>
        </w:numPr>
        <w:pBdr>
          <w:top w:val="nil"/>
          <w:left w:val="nil"/>
          <w:bottom w:val="nil"/>
          <w:right w:val="nil"/>
          <w:between w:val="nil"/>
        </w:pBdr>
      </w:pPr>
      <w:r>
        <w:rPr>
          <w:color w:val="000000"/>
        </w:rPr>
        <w:t>CSCTS Web average page response should not be more than 5 secs</w:t>
      </w:r>
    </w:p>
    <w:p w14:paraId="1EF76355" w14:textId="77777777" w:rsidR="00DA6930" w:rsidRDefault="00DA6930">
      <w:pPr>
        <w:pBdr>
          <w:top w:val="nil"/>
          <w:left w:val="nil"/>
          <w:bottom w:val="nil"/>
          <w:right w:val="nil"/>
          <w:between w:val="nil"/>
        </w:pBdr>
        <w:rPr>
          <w:color w:val="000000"/>
        </w:rPr>
      </w:pPr>
    </w:p>
    <w:p w14:paraId="13AA7A17" w14:textId="77777777" w:rsidR="00DA6930" w:rsidRDefault="00E03FAD">
      <w:pPr>
        <w:numPr>
          <w:ilvl w:val="0"/>
          <w:numId w:val="6"/>
        </w:numPr>
        <w:pBdr>
          <w:top w:val="nil"/>
          <w:left w:val="nil"/>
          <w:bottom w:val="nil"/>
          <w:right w:val="nil"/>
          <w:between w:val="nil"/>
        </w:pBdr>
      </w:pPr>
      <w:r>
        <w:rPr>
          <w:color w:val="000000"/>
        </w:rPr>
        <w:t>Any or all CSCTS Web or HHD modules / functions should be accessed only by valid logged credentials</w:t>
      </w:r>
    </w:p>
    <w:p w14:paraId="0E1A7F67" w14:textId="77777777" w:rsidR="00DA6930" w:rsidRDefault="00DA6930">
      <w:pPr>
        <w:pBdr>
          <w:top w:val="nil"/>
          <w:left w:val="nil"/>
          <w:bottom w:val="nil"/>
          <w:right w:val="nil"/>
          <w:between w:val="nil"/>
        </w:pBdr>
        <w:rPr>
          <w:color w:val="000000"/>
        </w:rPr>
      </w:pPr>
    </w:p>
    <w:p w14:paraId="29964AFE" w14:textId="77777777" w:rsidR="00DA6930" w:rsidRDefault="00E03FAD">
      <w:pPr>
        <w:numPr>
          <w:ilvl w:val="0"/>
          <w:numId w:val="6"/>
        </w:numPr>
        <w:pBdr>
          <w:top w:val="nil"/>
          <w:left w:val="nil"/>
          <w:bottom w:val="nil"/>
          <w:right w:val="nil"/>
          <w:between w:val="nil"/>
        </w:pBdr>
      </w:pPr>
      <w:r>
        <w:rPr>
          <w:color w:val="000000"/>
        </w:rPr>
        <w:t>Any or all operati</w:t>
      </w:r>
      <w:r>
        <w:rPr>
          <w:color w:val="000000"/>
        </w:rPr>
        <w:t>ons performed should be audited / logged in CSCTS</w:t>
      </w:r>
    </w:p>
    <w:p w14:paraId="05C7AB13" w14:textId="77777777" w:rsidR="00DA6930" w:rsidRDefault="00DA6930">
      <w:pPr>
        <w:pBdr>
          <w:top w:val="nil"/>
          <w:left w:val="nil"/>
          <w:bottom w:val="nil"/>
          <w:right w:val="nil"/>
          <w:between w:val="nil"/>
        </w:pBdr>
        <w:ind w:left="720"/>
        <w:rPr>
          <w:color w:val="000000"/>
        </w:rPr>
      </w:pPr>
    </w:p>
    <w:p w14:paraId="57FA9F3D" w14:textId="77777777" w:rsidR="00DA6930" w:rsidRDefault="00E03FAD">
      <w:pPr>
        <w:numPr>
          <w:ilvl w:val="0"/>
          <w:numId w:val="6"/>
        </w:numPr>
        <w:pBdr>
          <w:top w:val="nil"/>
          <w:left w:val="nil"/>
          <w:bottom w:val="nil"/>
          <w:right w:val="nil"/>
          <w:between w:val="nil"/>
        </w:pBdr>
      </w:pPr>
      <w:r>
        <w:rPr>
          <w:color w:val="000000"/>
        </w:rPr>
        <w:t>Any or all CSCTS Web pages will follow or adhere to these User Guidelines Principle</w:t>
      </w:r>
    </w:p>
    <w:p w14:paraId="44BBCEDC" w14:textId="77777777" w:rsidR="00DA6930" w:rsidRDefault="00DA6930">
      <w:pPr>
        <w:pBdr>
          <w:top w:val="nil"/>
          <w:left w:val="nil"/>
          <w:bottom w:val="nil"/>
          <w:right w:val="nil"/>
          <w:between w:val="nil"/>
        </w:pBdr>
        <w:rPr>
          <w:color w:val="000000"/>
        </w:rPr>
      </w:pPr>
    </w:p>
    <w:p w14:paraId="73FBB6BE" w14:textId="77777777" w:rsidR="00DA6930" w:rsidRDefault="00DA6930">
      <w:pPr>
        <w:pBdr>
          <w:top w:val="nil"/>
          <w:left w:val="nil"/>
          <w:bottom w:val="nil"/>
          <w:right w:val="nil"/>
          <w:between w:val="nil"/>
        </w:pBdr>
        <w:rPr>
          <w:color w:val="000000"/>
        </w:rPr>
      </w:pPr>
      <w:bookmarkStart w:id="69" w:name="_2zbgiuw" w:colFirst="0" w:colLast="0"/>
      <w:bookmarkEnd w:id="69"/>
    </w:p>
    <w:p w14:paraId="1A9E9BA6" w14:textId="77777777" w:rsidR="00DA6930" w:rsidRDefault="00DA6930">
      <w:pPr>
        <w:keepNext/>
        <w:keepLines/>
        <w:pBdr>
          <w:top w:val="nil"/>
          <w:left w:val="nil"/>
          <w:bottom w:val="nil"/>
          <w:right w:val="nil"/>
          <w:between w:val="nil"/>
        </w:pBdr>
        <w:spacing w:before="120" w:after="240"/>
        <w:rPr>
          <w:b/>
          <w:color w:val="000000"/>
          <w:sz w:val="36"/>
          <w:szCs w:val="36"/>
        </w:rPr>
      </w:pPr>
    </w:p>
    <w:p w14:paraId="51C5F643" w14:textId="77777777" w:rsidR="00DA6930" w:rsidRDefault="00DA6930">
      <w:pPr>
        <w:keepNext/>
        <w:keepLines/>
        <w:pBdr>
          <w:top w:val="nil"/>
          <w:left w:val="nil"/>
          <w:bottom w:val="nil"/>
          <w:right w:val="nil"/>
          <w:between w:val="nil"/>
        </w:pBdr>
        <w:spacing w:before="120" w:after="240"/>
        <w:rPr>
          <w:b/>
          <w:color w:val="000000"/>
          <w:sz w:val="36"/>
          <w:szCs w:val="36"/>
        </w:rPr>
      </w:pPr>
    </w:p>
    <w:p w14:paraId="328542B4" w14:textId="77777777" w:rsidR="00DA6930" w:rsidRDefault="00DA6930">
      <w:pPr>
        <w:keepNext/>
        <w:keepLines/>
        <w:pBdr>
          <w:top w:val="nil"/>
          <w:left w:val="nil"/>
          <w:bottom w:val="nil"/>
          <w:right w:val="nil"/>
          <w:between w:val="nil"/>
        </w:pBdr>
        <w:spacing w:before="120" w:after="240"/>
        <w:rPr>
          <w:rFonts w:ascii="Arial" w:eastAsia="Arial" w:hAnsi="Arial" w:cs="Arial"/>
          <w:i/>
          <w:color w:val="000000"/>
          <w:sz w:val="22"/>
          <w:szCs w:val="22"/>
        </w:rPr>
      </w:pPr>
      <w:bookmarkStart w:id="70" w:name="_1egqt2p" w:colFirst="0" w:colLast="0"/>
      <w:bookmarkEnd w:id="70"/>
    </w:p>
    <w:sectPr w:rsidR="00DA6930">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EE446" w14:textId="77777777" w:rsidR="00E03FAD" w:rsidRDefault="00E03FAD">
      <w:r>
        <w:separator/>
      </w:r>
    </w:p>
  </w:endnote>
  <w:endnote w:type="continuationSeparator" w:id="0">
    <w:p w14:paraId="563D3593" w14:textId="77777777" w:rsidR="00E03FAD" w:rsidRDefault="00E0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818BA" w14:textId="77777777" w:rsidR="00DA6930" w:rsidRDefault="00E03FAD">
    <w:pPr>
      <w:pBdr>
        <w:top w:val="nil"/>
        <w:left w:val="nil"/>
        <w:bottom w:val="nil"/>
        <w:right w:val="nil"/>
        <w:between w:val="nil"/>
      </w:pBdr>
      <w:tabs>
        <w:tab w:val="center" w:pos="4680"/>
        <w:tab w:val="right" w:pos="9360"/>
      </w:tabs>
      <w:jc w:val="center"/>
      <w:rPr>
        <w:b/>
        <w:i/>
        <w:color w:val="808080"/>
        <w:sz w:val="16"/>
        <w:szCs w:val="16"/>
      </w:rPr>
    </w:pPr>
    <w:r>
      <w:rPr>
        <w:b/>
        <w:i/>
        <w:color w:val="808080"/>
        <w:sz w:val="16"/>
        <w:szCs w:val="16"/>
      </w:rPr>
      <w:t xml:space="preserve">The sole used of this document is to details out the system requirement specification for the Coal supply chain tracking system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F28D7" w14:textId="77777777" w:rsidR="00DA6930" w:rsidRDefault="00DA693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AA582" w14:textId="77777777" w:rsidR="00E03FAD" w:rsidRDefault="00E03FAD">
      <w:r>
        <w:separator/>
      </w:r>
    </w:p>
  </w:footnote>
  <w:footnote w:type="continuationSeparator" w:id="0">
    <w:p w14:paraId="301BDD61" w14:textId="77777777" w:rsidR="00E03FAD" w:rsidRDefault="00E03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0AB5E" w14:textId="77777777" w:rsidR="00DA6930" w:rsidRDefault="00E03FA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134529">
      <w:rPr>
        <w:b/>
        <w:i/>
        <w:color w:val="000000"/>
        <w:sz w:val="20"/>
        <w:szCs w:val="20"/>
      </w:rPr>
      <w:fldChar w:fldCharType="separate"/>
    </w:r>
    <w:r w:rsidR="00134529">
      <w:rPr>
        <w:b/>
        <w:i/>
        <w:noProof/>
        <w:color w:val="000000"/>
        <w:sz w:val="20"/>
        <w:szCs w:val="20"/>
      </w:rPr>
      <w:t>2</w:t>
    </w:r>
    <w:r>
      <w:rPr>
        <w:b/>
        <w:i/>
        <w:color w:val="000000"/>
        <w:sz w:val="20"/>
        <w:szCs w:val="20"/>
      </w:rPr>
      <w:fldChar w:fldCharType="end"/>
    </w:r>
  </w:p>
  <w:p w14:paraId="417B2B76" w14:textId="77777777" w:rsidR="00DA6930" w:rsidRDefault="00DA693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56AC" w14:textId="24BE52B1" w:rsidR="00DA6930" w:rsidRDefault="00E03FAD">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134529">
      <w:rPr>
        <w:b/>
        <w:i/>
        <w:color w:val="000000"/>
        <w:sz w:val="20"/>
        <w:szCs w:val="20"/>
      </w:rPr>
      <w:fldChar w:fldCharType="separate"/>
    </w:r>
    <w:r w:rsidR="00134529">
      <w:rPr>
        <w:b/>
        <w:i/>
        <w:noProof/>
        <w:color w:val="000000"/>
        <w:sz w:val="20"/>
        <w:szCs w:val="20"/>
      </w:rPr>
      <w:t>1</w:t>
    </w:r>
    <w:r>
      <w:rPr>
        <w:b/>
        <w:i/>
        <w:color w:val="000000"/>
        <w:sz w:val="20"/>
        <w:szCs w:val="20"/>
      </w:rPr>
      <w:fldChar w:fldCharType="end"/>
    </w:r>
  </w:p>
  <w:p w14:paraId="46ACC90B" w14:textId="77777777" w:rsidR="00DA6930" w:rsidRDefault="00DA693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6AA5"/>
    <w:multiLevelType w:val="multilevel"/>
    <w:tmpl w:val="1486BF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4FE2A44"/>
    <w:multiLevelType w:val="multilevel"/>
    <w:tmpl w:val="7A184EA2"/>
    <w:lvl w:ilvl="0">
      <w:start w:val="1"/>
      <w:numFmt w:val="bullet"/>
      <w:lvlText w:val="●"/>
      <w:lvlJc w:val="left"/>
      <w:pPr>
        <w:ind w:left="1354" w:hanging="360"/>
      </w:pPr>
      <w:rPr>
        <w:rFonts w:ascii="Noto Sans Symbols" w:eastAsia="Noto Sans Symbols" w:hAnsi="Noto Sans Symbols" w:cs="Noto Sans Symbols"/>
        <w:vertAlign w:val="baseline"/>
      </w:rPr>
    </w:lvl>
    <w:lvl w:ilvl="1">
      <w:start w:val="1"/>
      <w:numFmt w:val="bullet"/>
      <w:lvlText w:val="o"/>
      <w:lvlJc w:val="left"/>
      <w:pPr>
        <w:ind w:left="2074" w:hanging="360"/>
      </w:pPr>
      <w:rPr>
        <w:rFonts w:ascii="Courier New" w:eastAsia="Courier New" w:hAnsi="Courier New" w:cs="Courier New"/>
        <w:vertAlign w:val="baseline"/>
      </w:rPr>
    </w:lvl>
    <w:lvl w:ilvl="2">
      <w:start w:val="1"/>
      <w:numFmt w:val="bullet"/>
      <w:lvlText w:val="▪"/>
      <w:lvlJc w:val="left"/>
      <w:pPr>
        <w:ind w:left="2794" w:hanging="360"/>
      </w:pPr>
      <w:rPr>
        <w:rFonts w:ascii="Noto Sans Symbols" w:eastAsia="Noto Sans Symbols" w:hAnsi="Noto Sans Symbols" w:cs="Noto Sans Symbols"/>
        <w:vertAlign w:val="baseline"/>
      </w:rPr>
    </w:lvl>
    <w:lvl w:ilvl="3">
      <w:start w:val="1"/>
      <w:numFmt w:val="bullet"/>
      <w:lvlText w:val="●"/>
      <w:lvlJc w:val="left"/>
      <w:pPr>
        <w:ind w:left="3514" w:hanging="360"/>
      </w:pPr>
      <w:rPr>
        <w:rFonts w:ascii="Noto Sans Symbols" w:eastAsia="Noto Sans Symbols" w:hAnsi="Noto Sans Symbols" w:cs="Noto Sans Symbols"/>
        <w:vertAlign w:val="baseline"/>
      </w:rPr>
    </w:lvl>
    <w:lvl w:ilvl="4">
      <w:start w:val="1"/>
      <w:numFmt w:val="bullet"/>
      <w:lvlText w:val="o"/>
      <w:lvlJc w:val="left"/>
      <w:pPr>
        <w:ind w:left="4234" w:hanging="360"/>
      </w:pPr>
      <w:rPr>
        <w:rFonts w:ascii="Courier New" w:eastAsia="Courier New" w:hAnsi="Courier New" w:cs="Courier New"/>
        <w:vertAlign w:val="baseline"/>
      </w:rPr>
    </w:lvl>
    <w:lvl w:ilvl="5">
      <w:start w:val="1"/>
      <w:numFmt w:val="bullet"/>
      <w:lvlText w:val="▪"/>
      <w:lvlJc w:val="left"/>
      <w:pPr>
        <w:ind w:left="4954" w:hanging="360"/>
      </w:pPr>
      <w:rPr>
        <w:rFonts w:ascii="Noto Sans Symbols" w:eastAsia="Noto Sans Symbols" w:hAnsi="Noto Sans Symbols" w:cs="Noto Sans Symbols"/>
        <w:vertAlign w:val="baseline"/>
      </w:rPr>
    </w:lvl>
    <w:lvl w:ilvl="6">
      <w:start w:val="1"/>
      <w:numFmt w:val="bullet"/>
      <w:lvlText w:val="●"/>
      <w:lvlJc w:val="left"/>
      <w:pPr>
        <w:ind w:left="5674" w:hanging="360"/>
      </w:pPr>
      <w:rPr>
        <w:rFonts w:ascii="Noto Sans Symbols" w:eastAsia="Noto Sans Symbols" w:hAnsi="Noto Sans Symbols" w:cs="Noto Sans Symbols"/>
        <w:vertAlign w:val="baseline"/>
      </w:rPr>
    </w:lvl>
    <w:lvl w:ilvl="7">
      <w:start w:val="1"/>
      <w:numFmt w:val="bullet"/>
      <w:lvlText w:val="o"/>
      <w:lvlJc w:val="left"/>
      <w:pPr>
        <w:ind w:left="6394" w:hanging="360"/>
      </w:pPr>
      <w:rPr>
        <w:rFonts w:ascii="Courier New" w:eastAsia="Courier New" w:hAnsi="Courier New" w:cs="Courier New"/>
        <w:vertAlign w:val="baseline"/>
      </w:rPr>
    </w:lvl>
    <w:lvl w:ilvl="8">
      <w:start w:val="1"/>
      <w:numFmt w:val="bullet"/>
      <w:lvlText w:val="▪"/>
      <w:lvlJc w:val="left"/>
      <w:pPr>
        <w:ind w:left="7114" w:hanging="360"/>
      </w:pPr>
      <w:rPr>
        <w:rFonts w:ascii="Noto Sans Symbols" w:eastAsia="Noto Sans Symbols" w:hAnsi="Noto Sans Symbols" w:cs="Noto Sans Symbols"/>
        <w:vertAlign w:val="baseline"/>
      </w:rPr>
    </w:lvl>
  </w:abstractNum>
  <w:abstractNum w:abstractNumId="2" w15:restartNumberingAfterBreak="0">
    <w:nsid w:val="292224BD"/>
    <w:multiLevelType w:val="multilevel"/>
    <w:tmpl w:val="1B4EEF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CCF3EFB"/>
    <w:multiLevelType w:val="hybridMultilevel"/>
    <w:tmpl w:val="B7F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24841"/>
    <w:multiLevelType w:val="multilevel"/>
    <w:tmpl w:val="6B38DD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4953C34"/>
    <w:multiLevelType w:val="hybridMultilevel"/>
    <w:tmpl w:val="A68CC3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50BBA"/>
    <w:multiLevelType w:val="multilevel"/>
    <w:tmpl w:val="3DC2BE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C6B233B"/>
    <w:multiLevelType w:val="multilevel"/>
    <w:tmpl w:val="6C3496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0BC365F"/>
    <w:multiLevelType w:val="multilevel"/>
    <w:tmpl w:val="44EA522A"/>
    <w:lvl w:ilvl="0">
      <w:start w:val="2"/>
      <w:numFmt w:val="decimal"/>
      <w:lvlText w:val="%1."/>
      <w:lvlJc w:val="left"/>
      <w:pPr>
        <w:ind w:left="0" w:firstLine="0"/>
      </w:pPr>
      <w:rPr>
        <w:vertAlign w:val="baseline"/>
      </w:rPr>
    </w:lvl>
    <w:lvl w:ilvl="1">
      <w:start w:val="4"/>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763B047B"/>
    <w:multiLevelType w:val="multilevel"/>
    <w:tmpl w:val="08D0807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105DDD"/>
    <w:multiLevelType w:val="multilevel"/>
    <w:tmpl w:val="6D561D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4"/>
  </w:num>
  <w:num w:numId="3">
    <w:abstractNumId w:val="8"/>
  </w:num>
  <w:num w:numId="4">
    <w:abstractNumId w:val="6"/>
  </w:num>
  <w:num w:numId="5">
    <w:abstractNumId w:val="10"/>
  </w:num>
  <w:num w:numId="6">
    <w:abstractNumId w:val="2"/>
  </w:num>
  <w:num w:numId="7">
    <w:abstractNumId w:val="7"/>
  </w:num>
  <w:num w:numId="8">
    <w:abstractNumId w:val="1"/>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930"/>
    <w:rsid w:val="00090DCE"/>
    <w:rsid w:val="00134529"/>
    <w:rsid w:val="0025078B"/>
    <w:rsid w:val="00347AFA"/>
    <w:rsid w:val="00432E5E"/>
    <w:rsid w:val="006C73FD"/>
    <w:rsid w:val="00700618"/>
    <w:rsid w:val="007472CA"/>
    <w:rsid w:val="009A226D"/>
    <w:rsid w:val="009E1539"/>
    <w:rsid w:val="00A644C4"/>
    <w:rsid w:val="00B200B6"/>
    <w:rsid w:val="00C11ADB"/>
    <w:rsid w:val="00C31F98"/>
    <w:rsid w:val="00DA6930"/>
    <w:rsid w:val="00E03FAD"/>
    <w:rsid w:val="00E706E2"/>
    <w:rsid w:val="00EF0A0A"/>
    <w:rsid w:val="00FD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2889"/>
  <w15:docId w15:val="{A3E4EB96-E5F0-4085-8D2A-FE980F95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240"/>
      <w:outlineLvl w:val="0"/>
    </w:pPr>
    <w:rPr>
      <w:b/>
      <w:color w:val="000000"/>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80" w:after="280"/>
      <w:outlineLvl w:val="1"/>
    </w:pPr>
    <w:rPr>
      <w:b/>
      <w:color w:val="000000"/>
      <w:sz w:val="28"/>
      <w:szCs w:val="28"/>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jc w:val="both"/>
      <w:outlineLvl w:val="3"/>
    </w:pPr>
    <w:rPr>
      <w:rFonts w:ascii="Times New Roman" w:eastAsia="Times New Roman" w:hAnsi="Times New Roman" w:cs="Times New Roman"/>
      <w:b/>
      <w:i/>
      <w:color w:val="000000"/>
      <w:sz w:val="22"/>
      <w:szCs w:val="22"/>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jc w:val="both"/>
      <w:outlineLvl w:val="4"/>
    </w:pPr>
    <w:rPr>
      <w:rFonts w:ascii="Arial" w:eastAsia="Arial" w:hAnsi="Arial" w:cs="Arial"/>
      <w:color w:val="000000"/>
      <w:sz w:val="22"/>
      <w:szCs w:val="22"/>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jc w:val="both"/>
      <w:outlineLvl w:val="5"/>
    </w:pPr>
    <w:rPr>
      <w:rFonts w:ascii="Arial" w:eastAsia="Arial" w:hAnsi="Arial" w:cs="Arial"/>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720"/>
      <w:jc w:val="right"/>
    </w:pPr>
    <w:rPr>
      <w:rFonts w:ascii="Arial" w:eastAsia="Arial" w:hAnsi="Arial" w:cs="Arial"/>
      <w:b/>
      <w:color w:val="000000"/>
      <w:sz w:val="64"/>
      <w:szCs w:val="64"/>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A64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15</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29</cp:revision>
  <dcterms:created xsi:type="dcterms:W3CDTF">2021-02-05T07:19:00Z</dcterms:created>
  <dcterms:modified xsi:type="dcterms:W3CDTF">2021-02-05T10:32:00Z</dcterms:modified>
</cp:coreProperties>
</file>